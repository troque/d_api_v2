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D43D" w14:textId="77777777" w:rsidR="00A24B06" w:rsidRDefault="00A24B06" w:rsidP="00A24B06">
      <w:pPr>
        <w:pStyle w:val="Sinespaciado"/>
        <w:rPr>
          <w:rFonts w:ascii="Arial" w:hAnsi="Arial" w:cs="Arial"/>
          <w:sz w:val="24"/>
        </w:rPr>
      </w:pPr>
    </w:p>
    <w:p w14:paraId="18D80CB7" w14:textId="77777777" w:rsidR="00A24B06" w:rsidRDefault="00A24B06" w:rsidP="00A24B06">
      <w:pPr>
        <w:pStyle w:val="Sinespaciado"/>
        <w:rPr>
          <w:rFonts w:ascii="Arial" w:hAnsi="Arial" w:cs="Arial"/>
          <w:sz w:val="24"/>
        </w:rPr>
      </w:pPr>
    </w:p>
    <w:p w14:paraId="336C992E" w14:textId="77777777" w:rsidR="00A24B06" w:rsidRDefault="00A24B06" w:rsidP="00A24B06">
      <w:pPr>
        <w:pStyle w:val="Sinespaciado"/>
        <w:rPr>
          <w:rFonts w:ascii="Arial" w:hAnsi="Arial" w:cs="Arial"/>
          <w:sz w:val="24"/>
        </w:rPr>
      </w:pPr>
    </w:p>
    <w:p w14:paraId="683D453D" w14:textId="77777777" w:rsidR="00A24B06" w:rsidRDefault="00A24B06" w:rsidP="00A24B06">
      <w:pPr>
        <w:pStyle w:val="Sinespaciado"/>
        <w:rPr>
          <w:rFonts w:ascii="Arial" w:hAnsi="Arial" w:cs="Arial"/>
          <w:sz w:val="24"/>
        </w:rPr>
      </w:pPr>
    </w:p>
    <w:p w14:paraId="11961299" w14:textId="77777777" w:rsidR="00A24B06" w:rsidRDefault="00A24B06" w:rsidP="00A24B06">
      <w:pPr>
        <w:pStyle w:val="Sinespaciado"/>
        <w:rPr>
          <w:rFonts w:ascii="Arial" w:hAnsi="Arial" w:cs="Arial"/>
          <w:sz w:val="24"/>
        </w:rPr>
      </w:pPr>
    </w:p>
    <w:p w14:paraId="45543E77" w14:textId="77777777" w:rsidR="00A24B06" w:rsidRDefault="00A24B06" w:rsidP="00A24B06">
      <w:pPr>
        <w:pStyle w:val="Sinespaciado"/>
        <w:rPr>
          <w:rFonts w:ascii="Arial" w:hAnsi="Arial" w:cs="Arial"/>
          <w:sz w:val="24"/>
        </w:rPr>
      </w:pPr>
    </w:p>
    <w:p w14:paraId="26A52298" w14:textId="77777777" w:rsidR="00A24B06" w:rsidRDefault="00A24B06" w:rsidP="00274066">
      <w:pPr>
        <w:pStyle w:val="Sinespaciado"/>
        <w:rPr>
          <w:rFonts w:ascii="Arial" w:hAnsi="Arial" w:cs="Arial"/>
          <w:sz w:val="24"/>
        </w:rPr>
      </w:pPr>
    </w:p>
    <w:p w14:paraId="6743478E" w14:textId="32028B42" w:rsidR="00274066" w:rsidRPr="00CD6DBD" w:rsidRDefault="00A16846" w:rsidP="00274066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Señores</w:t>
      </w:r>
      <w:r w:rsidR="00D31BC4" w:rsidRPr="00F4407B">
        <w:rPr>
          <w:rFonts w:ascii="Arial" w:hAnsi="Arial" w:cs="Arial"/>
          <w:sz w:val="24"/>
        </w:rPr>
        <w:t>(as)</w:t>
      </w:r>
    </w:p>
    <w:p w14:paraId="1B1CF68B" w14:textId="42DEC9B2" w:rsidR="00A16846" w:rsidRPr="00563E67" w:rsidRDefault="00563E67" w:rsidP="00A16846">
      <w:pPr>
        <w:pStyle w:val="Sinespaciado"/>
        <w:rPr>
          <w:rFonts w:ascii="Arial" w:hAnsi="Arial" w:cs="Arial"/>
          <w:b/>
          <w:sz w:val="24"/>
        </w:rPr>
      </w:pPr>
      <w:r w:rsidRPr="00563E67">
        <w:rPr>
          <w:rFonts w:ascii="Arial" w:hAnsi="Arial" w:cs="Arial"/>
          <w:b/>
          <w:sz w:val="24"/>
        </w:rPr>
        <w:t>UNIVERSIDAD ______________________</w:t>
      </w:r>
    </w:p>
    <w:p w14:paraId="412AF1D0" w14:textId="77777777" w:rsidR="00274066" w:rsidRPr="00CD6DBD" w:rsidRDefault="00274066" w:rsidP="00274066">
      <w:pPr>
        <w:pStyle w:val="Sinespaciado"/>
        <w:rPr>
          <w:rFonts w:ascii="Arial" w:hAnsi="Arial" w:cs="Arial"/>
          <w:sz w:val="24"/>
        </w:rPr>
      </w:pPr>
      <w:r w:rsidRPr="00CD6DBD">
        <w:rPr>
          <w:rFonts w:ascii="Arial" w:hAnsi="Arial" w:cs="Arial"/>
          <w:sz w:val="24"/>
        </w:rPr>
        <w:t>Director</w:t>
      </w:r>
      <w:r w:rsidR="00A16846">
        <w:rPr>
          <w:rFonts w:ascii="Arial" w:hAnsi="Arial" w:cs="Arial"/>
          <w:sz w:val="24"/>
        </w:rPr>
        <w:t xml:space="preserve"> del </w:t>
      </w:r>
      <w:r w:rsidRPr="00CD6DBD">
        <w:rPr>
          <w:rFonts w:ascii="Arial" w:hAnsi="Arial" w:cs="Arial"/>
          <w:sz w:val="24"/>
        </w:rPr>
        <w:t xml:space="preserve">Consultorio </w:t>
      </w:r>
      <w:r>
        <w:rPr>
          <w:rFonts w:ascii="Arial" w:hAnsi="Arial" w:cs="Arial"/>
          <w:sz w:val="24"/>
        </w:rPr>
        <w:t>J</w:t>
      </w:r>
      <w:r w:rsidRPr="00CD6DBD">
        <w:rPr>
          <w:rFonts w:ascii="Arial" w:hAnsi="Arial" w:cs="Arial"/>
          <w:sz w:val="24"/>
        </w:rPr>
        <w:t>urídico</w:t>
      </w:r>
    </w:p>
    <w:p w14:paraId="278B7EB2" w14:textId="3A09B5D0" w:rsidR="00274066" w:rsidRDefault="00274066" w:rsidP="00274066">
      <w:pPr>
        <w:pStyle w:val="Sinespaciado"/>
        <w:rPr>
          <w:rFonts w:ascii="Arial" w:hAnsi="Arial" w:cs="Arial"/>
          <w:sz w:val="24"/>
        </w:rPr>
      </w:pPr>
      <w:r w:rsidRPr="00CD6DBD">
        <w:rPr>
          <w:rFonts w:ascii="Arial" w:hAnsi="Arial" w:cs="Arial"/>
          <w:sz w:val="24"/>
        </w:rPr>
        <w:t>Dirección</w:t>
      </w:r>
    </w:p>
    <w:p w14:paraId="2D884D1B" w14:textId="640C6547" w:rsidR="00274066" w:rsidRDefault="00274066" w:rsidP="00274066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Bogotá</w:t>
      </w:r>
      <w:r w:rsidR="0029259C">
        <w:rPr>
          <w:rFonts w:ascii="Arial" w:hAnsi="Arial" w:cs="Arial"/>
          <w:sz w:val="24"/>
        </w:rPr>
        <w:t xml:space="preserve"> D.</w:t>
      </w:r>
      <w:r w:rsidR="0001166F">
        <w:rPr>
          <w:rFonts w:ascii="Arial" w:hAnsi="Arial" w:cs="Arial"/>
          <w:sz w:val="24"/>
        </w:rPr>
        <w:t xml:space="preserve"> </w:t>
      </w:r>
      <w:r w:rsidR="0029259C">
        <w:rPr>
          <w:rFonts w:ascii="Arial" w:hAnsi="Arial" w:cs="Arial"/>
          <w:sz w:val="24"/>
        </w:rPr>
        <w:t>C.</w:t>
      </w:r>
      <w:r w:rsidR="00520A38">
        <w:rPr>
          <w:rFonts w:ascii="Arial" w:hAnsi="Arial" w:cs="Arial"/>
          <w:sz w:val="24"/>
        </w:rPr>
        <w:t>,</w:t>
      </w:r>
    </w:p>
    <w:p w14:paraId="6102C180" w14:textId="77777777" w:rsidR="00274066" w:rsidRDefault="00274066" w:rsidP="00274066">
      <w:pPr>
        <w:pStyle w:val="Sinespaciado"/>
        <w:rPr>
          <w:rFonts w:ascii="Arial" w:hAnsi="Arial" w:cs="Arial"/>
          <w:sz w:val="24"/>
        </w:rPr>
      </w:pPr>
    </w:p>
    <w:p w14:paraId="7AC3361E" w14:textId="77777777" w:rsidR="00A24B06" w:rsidRDefault="00A24B06" w:rsidP="00274066">
      <w:pPr>
        <w:pStyle w:val="Sinespaciado"/>
        <w:rPr>
          <w:rFonts w:ascii="Arial" w:hAnsi="Arial" w:cs="Arial"/>
          <w:sz w:val="24"/>
        </w:rPr>
      </w:pPr>
    </w:p>
    <w:p w14:paraId="41C62A49" w14:textId="3CBB5BF2" w:rsidR="00274066" w:rsidRPr="007D43BE" w:rsidRDefault="00096AC1" w:rsidP="00274066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2FA188" wp14:editId="4F54AE21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3E4A7" w14:textId="77777777" w:rsidR="00274066" w:rsidRPr="007D43BE" w:rsidRDefault="00274066" w:rsidP="0027406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2FA18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" filled="f" stroked="f">
                <v:textbox style="mso-fit-shape-to-text:t">
                  <w:txbxContent>
                    <w:p w14:paraId="44C3E4A7" w14:textId="77777777" w:rsidR="00274066" w:rsidRPr="007D43BE" w:rsidRDefault="00274066" w:rsidP="0027406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  <w:r w:rsidR="00274066">
        <w:rPr>
          <w:rFonts w:ascii="Arial" w:hAnsi="Arial" w:cs="Arial"/>
          <w:sz w:val="24"/>
        </w:rPr>
        <w:tab/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274066" w:rsidRPr="007D43BE" w14:paraId="20999BAF" w14:textId="77777777" w:rsidTr="00C83D6B">
        <w:tc>
          <w:tcPr>
            <w:tcW w:w="2127" w:type="dxa"/>
            <w:shd w:val="clear" w:color="auto" w:fill="auto"/>
          </w:tcPr>
          <w:p w14:paraId="6A5103BD" w14:textId="21650D49" w:rsidR="00274066" w:rsidRPr="00563E67" w:rsidRDefault="00274066" w:rsidP="00C83D6B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563E67">
              <w:rPr>
                <w:rFonts w:ascii="Arial" w:hAnsi="Arial" w:cs="Arial"/>
                <w:b/>
                <w:sz w:val="24"/>
              </w:rPr>
              <w:t>De</w:t>
            </w:r>
            <w:r w:rsidR="00A24B06" w:rsidRPr="00563E67">
              <w:rPr>
                <w:rFonts w:ascii="Arial" w:hAnsi="Arial" w:cs="Arial"/>
                <w:b/>
                <w:sz w:val="24"/>
              </w:rPr>
              <w:t>pendencia</w:t>
            </w:r>
          </w:p>
        </w:tc>
        <w:tc>
          <w:tcPr>
            <w:tcW w:w="5103" w:type="dxa"/>
            <w:shd w:val="clear" w:color="auto" w:fill="auto"/>
          </w:tcPr>
          <w:p w14:paraId="410965F7" w14:textId="738C3D3F" w:rsidR="00274066" w:rsidRPr="007D43BE" w:rsidRDefault="00D2006E" w:rsidP="00C83D6B">
            <w:pPr>
              <w:pStyle w:val="Sinespaciado"/>
              <w:rPr>
                <w:rFonts w:ascii="Arial" w:hAnsi="Arial" w:cs="Arial"/>
                <w:sz w:val="24"/>
              </w:rPr>
            </w:pPr>
            <w:ins w:id="0" w:author="Derly Duarte" w:date="2022-08-03T17:4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${Dependencia}</w:t>
              </w:r>
            </w:ins>
          </w:p>
        </w:tc>
      </w:tr>
      <w:tr w:rsidR="00274066" w:rsidRPr="007D43BE" w14:paraId="0C0FE7F0" w14:textId="77777777" w:rsidTr="00C83D6B">
        <w:tc>
          <w:tcPr>
            <w:tcW w:w="2127" w:type="dxa"/>
            <w:shd w:val="clear" w:color="auto" w:fill="auto"/>
          </w:tcPr>
          <w:p w14:paraId="3FF65214" w14:textId="77777777" w:rsidR="00274066" w:rsidRPr="00563E67" w:rsidRDefault="00274066" w:rsidP="00C83D6B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563E67">
              <w:rPr>
                <w:rFonts w:ascii="Arial" w:hAnsi="Arial" w:cs="Arial"/>
                <w:b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67B7AA5F" w14:textId="3AD6D9C0" w:rsidR="00274066" w:rsidRPr="007D43BE" w:rsidRDefault="00D2006E" w:rsidP="00C83D6B">
            <w:pPr>
              <w:pStyle w:val="Sinespaciado"/>
              <w:rPr>
                <w:rFonts w:ascii="Arial" w:hAnsi="Arial" w:cs="Arial"/>
                <w:sz w:val="24"/>
              </w:rPr>
            </w:pPr>
            <w:ins w:id="1" w:author="Derly Duarte" w:date="2022-08-03T17:4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${Radicado}</w:t>
              </w:r>
            </w:ins>
          </w:p>
        </w:tc>
      </w:tr>
      <w:tr w:rsidR="00274066" w:rsidRPr="007D43BE" w14:paraId="2BB1EF89" w14:textId="77777777" w:rsidTr="00C83D6B">
        <w:tc>
          <w:tcPr>
            <w:tcW w:w="2127" w:type="dxa"/>
            <w:shd w:val="clear" w:color="auto" w:fill="auto"/>
          </w:tcPr>
          <w:p w14:paraId="5941AB77" w14:textId="77777777" w:rsidR="00274066" w:rsidRPr="00563E67" w:rsidRDefault="00274066" w:rsidP="00C83D6B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563E67">
              <w:rPr>
                <w:rFonts w:ascii="Arial" w:hAnsi="Arial" w:cs="Arial"/>
                <w:b/>
                <w:sz w:val="24"/>
              </w:rPr>
              <w:t>Auto</w:t>
            </w:r>
            <w:r w:rsidR="0029259C" w:rsidRPr="00563E67">
              <w:rPr>
                <w:rFonts w:ascii="Arial" w:hAnsi="Arial" w:cs="Arial"/>
                <w:b/>
                <w:sz w:val="24"/>
              </w:rPr>
              <w:t xml:space="preserve"> No.</w:t>
            </w:r>
          </w:p>
        </w:tc>
        <w:tc>
          <w:tcPr>
            <w:tcW w:w="5103" w:type="dxa"/>
            <w:shd w:val="clear" w:color="auto" w:fill="auto"/>
          </w:tcPr>
          <w:p w14:paraId="475BE6CC" w14:textId="1D821D9B" w:rsidR="00274066" w:rsidRPr="007D43BE" w:rsidRDefault="006D79F1" w:rsidP="00C83D6B">
            <w:pPr>
              <w:pStyle w:val="Sinespaciado"/>
              <w:rPr>
                <w:rFonts w:ascii="Arial" w:hAnsi="Arial" w:cs="Arial"/>
                <w:sz w:val="24"/>
              </w:rPr>
            </w:pPr>
            <w:ins w:id="2" w:author="Ivan Jose" w:date="2022-10-31T03:57:00Z">
              <w:r>
                <w:rPr>
                  <w:rFonts w:ascii="Arial" w:hAnsi="Arial" w:cs="Arial"/>
                  <w:sz w:val="24"/>
                </w:rPr>
                <w:t>$</w:t>
              </w:r>
            </w:ins>
            <w:del w:id="3" w:author="Ivan Jose" w:date="2022-10-31T03:57:00Z">
              <w:r w:rsidR="007D423E" w:rsidDel="006D79F1">
                <w:rPr>
                  <w:rFonts w:ascii="Arial" w:hAnsi="Arial" w:cs="Arial"/>
                  <w:sz w:val="24"/>
                </w:rPr>
                <w:delText>(incluir fecha)</w:delText>
              </w:r>
            </w:del>
            <w:ins w:id="4" w:author="Ivan Jose" w:date="2022-10-31T03:57:00Z">
              <w:r>
                <w:rPr>
                  <w:rFonts w:ascii="Arial" w:hAnsi="Arial" w:cs="Arial"/>
                  <w:sz w:val="24"/>
                </w:rPr>
                <w:t>{Auto}</w:t>
              </w:r>
            </w:ins>
          </w:p>
        </w:tc>
      </w:tr>
      <w:tr w:rsidR="00274066" w:rsidRPr="007D43BE" w14:paraId="58C66929" w14:textId="77777777" w:rsidTr="00C83D6B">
        <w:tc>
          <w:tcPr>
            <w:tcW w:w="2127" w:type="dxa"/>
            <w:shd w:val="clear" w:color="auto" w:fill="auto"/>
          </w:tcPr>
          <w:p w14:paraId="643F22EC" w14:textId="77777777" w:rsidR="00274066" w:rsidRPr="00563E67" w:rsidRDefault="00274066" w:rsidP="00C83D6B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563E67">
              <w:rPr>
                <w:rFonts w:ascii="Arial" w:hAnsi="Arial" w:cs="Arial"/>
                <w:b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652BB4DD" w14:textId="12104F9F" w:rsidR="00274066" w:rsidRPr="007D43BE" w:rsidRDefault="00D2006E" w:rsidP="00C83D6B">
            <w:pPr>
              <w:pStyle w:val="Sinespaciado"/>
              <w:rPr>
                <w:rFonts w:ascii="Arial" w:hAnsi="Arial" w:cs="Arial"/>
                <w:sz w:val="24"/>
              </w:rPr>
            </w:pPr>
            <w:ins w:id="5" w:author="Derly Duarte" w:date="2022-08-03T17:4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${Decisi</w:t>
              </w:r>
            </w:ins>
            <w:ins w:id="6" w:author="Ivan Jose" w:date="2022-10-31T03:57:00Z">
              <w:r w:rsidR="00DB3B86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o</w:t>
              </w:r>
            </w:ins>
            <w:ins w:id="7" w:author="Derly Duarte" w:date="2022-08-03T17:41:00Z">
              <w:del w:id="8" w:author="Ivan Jose" w:date="2022-10-31T03:57:00Z">
                <w:r w:rsidDel="00DB3B86">
                  <w:rPr>
                    <w:rFonts w:ascii="Arial" w:eastAsia="Times New Roman" w:hAnsi="Arial" w:cs="Arial"/>
                    <w:sz w:val="24"/>
                    <w:szCs w:val="24"/>
                    <w:lang w:val="es-ES" w:eastAsia="ar-SA"/>
                  </w:rPr>
                  <w:delText>ó</w:delText>
                </w:r>
              </w:del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n}</w:t>
              </w:r>
            </w:ins>
          </w:p>
        </w:tc>
      </w:tr>
    </w:tbl>
    <w:p w14:paraId="4EBD32CB" w14:textId="77777777" w:rsidR="00274066" w:rsidRPr="007D43BE" w:rsidRDefault="00274066" w:rsidP="00274066">
      <w:pPr>
        <w:pStyle w:val="Sinespaciado"/>
        <w:rPr>
          <w:rFonts w:ascii="Arial" w:hAnsi="Arial" w:cs="Arial"/>
          <w:sz w:val="24"/>
        </w:rPr>
      </w:pPr>
    </w:p>
    <w:p w14:paraId="4B527AF9" w14:textId="2E00099F" w:rsidR="00274066" w:rsidRDefault="00274066" w:rsidP="00274066">
      <w:pPr>
        <w:pStyle w:val="Sinespaciado"/>
        <w:rPr>
          <w:rFonts w:ascii="Arial" w:hAnsi="Arial" w:cs="Arial"/>
          <w:sz w:val="24"/>
        </w:rPr>
      </w:pPr>
    </w:p>
    <w:p w14:paraId="527DE1D1" w14:textId="77777777" w:rsidR="00A24B06" w:rsidRDefault="00A24B06" w:rsidP="00274066">
      <w:pPr>
        <w:pStyle w:val="Sinespaciado"/>
        <w:rPr>
          <w:rFonts w:ascii="Arial" w:hAnsi="Arial" w:cs="Arial"/>
          <w:sz w:val="24"/>
        </w:rPr>
      </w:pPr>
    </w:p>
    <w:p w14:paraId="36448B82" w14:textId="77777777" w:rsidR="00274066" w:rsidRDefault="00A16846" w:rsidP="00274066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doctor</w:t>
      </w:r>
      <w:r w:rsidR="00274066">
        <w:rPr>
          <w:rFonts w:ascii="Arial" w:hAnsi="Arial" w:cs="Arial"/>
          <w:sz w:val="24"/>
        </w:rPr>
        <w:t>(a):</w:t>
      </w:r>
    </w:p>
    <w:p w14:paraId="7EA8C706" w14:textId="77777777" w:rsidR="00274066" w:rsidRPr="000A6E81" w:rsidRDefault="00274066" w:rsidP="00274066">
      <w:pPr>
        <w:pStyle w:val="Sinespaciado"/>
        <w:rPr>
          <w:rFonts w:ascii="Arial" w:hAnsi="Arial" w:cs="Arial"/>
        </w:rPr>
      </w:pPr>
    </w:p>
    <w:p w14:paraId="2BE8385A" w14:textId="77777777" w:rsidR="00274066" w:rsidRPr="000A6E81" w:rsidRDefault="00274066" w:rsidP="00274066">
      <w:pPr>
        <w:pStyle w:val="Sinespaciado"/>
        <w:rPr>
          <w:rFonts w:ascii="Arial" w:hAnsi="Arial" w:cs="Arial"/>
        </w:rPr>
      </w:pPr>
    </w:p>
    <w:p w14:paraId="06C6A240" w14:textId="449049A0" w:rsidR="000C44DD" w:rsidRDefault="00274066" w:rsidP="00274066">
      <w:pPr>
        <w:pStyle w:val="Sinespaciado"/>
        <w:jc w:val="both"/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</w:pPr>
      <w:r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En cumplimiento del auto de fecha _______________, solicitamos </w:t>
      </w:r>
      <w:r w:rsidR="008C13B9"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su colaboración</w:t>
      </w:r>
      <w:r w:rsidR="00A16846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,</w:t>
      </w:r>
      <w:r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</w:t>
      </w:r>
      <w:r w:rsidR="00A16846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a fin de que sea(n) designado(s)</w:t>
      </w:r>
      <w:r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un (unos) estudiante(s) </w:t>
      </w:r>
      <w:r w:rsidR="00563E67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adscrito al</w:t>
      </w:r>
      <w:r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consultorio jurídico</w:t>
      </w:r>
      <w:r w:rsidR="00A16846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,</w:t>
      </w:r>
      <w:r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para que actúe(n) como defensor(es)</w:t>
      </w:r>
      <w:r w:rsidR="00A16846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de oficio</w:t>
      </w:r>
      <w:r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del (de los) investigado(s) ____________________</w:t>
      </w:r>
      <w:r w:rsidR="008C13B9"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_ dentro</w:t>
      </w:r>
      <w:r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del proceso </w:t>
      </w:r>
      <w:r w:rsidR="00563E67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del</w:t>
      </w:r>
      <w:r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</w:t>
      </w:r>
      <w:r w:rsidR="000C44D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asunto.</w:t>
      </w:r>
    </w:p>
    <w:p w14:paraId="0D4B24A7" w14:textId="77777777" w:rsidR="00A66D6D" w:rsidRPr="00CD6DBD" w:rsidRDefault="00A66D6D" w:rsidP="00274066">
      <w:pPr>
        <w:pStyle w:val="Sinespaciado"/>
        <w:jc w:val="both"/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</w:pPr>
    </w:p>
    <w:p w14:paraId="16C9E560" w14:textId="6E21D4CE" w:rsidR="00274066" w:rsidRDefault="00B55E0B" w:rsidP="005D026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012E0">
        <w:rPr>
          <w:rFonts w:ascii="Arial" w:hAnsi="Arial" w:cs="Arial"/>
          <w:sz w:val="24"/>
          <w:szCs w:val="24"/>
        </w:rPr>
        <w:t>El proceso se encuentra actualmente</w:t>
      </w:r>
      <w:r w:rsidR="00A66D6D">
        <w:rPr>
          <w:rFonts w:ascii="Arial" w:hAnsi="Arial" w:cs="Arial"/>
          <w:sz w:val="24"/>
          <w:szCs w:val="24"/>
        </w:rPr>
        <w:t xml:space="preserve"> en</w:t>
      </w:r>
      <w:r w:rsidRPr="007012E0">
        <w:rPr>
          <w:rFonts w:ascii="Arial" w:hAnsi="Arial" w:cs="Arial"/>
          <w:sz w:val="24"/>
          <w:szCs w:val="24"/>
        </w:rPr>
        <w:t xml:space="preserve"> </w:t>
      </w:r>
      <w:r w:rsidR="000C44DD">
        <w:rPr>
          <w:rFonts w:ascii="Arial" w:hAnsi="Arial" w:cs="Arial"/>
          <w:sz w:val="24"/>
          <w:szCs w:val="24"/>
        </w:rPr>
        <w:t>trámite de notificación del auto mencionado</w:t>
      </w:r>
      <w:r w:rsidR="00A66D6D">
        <w:rPr>
          <w:rFonts w:ascii="Arial" w:hAnsi="Arial" w:cs="Arial"/>
          <w:sz w:val="24"/>
          <w:szCs w:val="24"/>
        </w:rPr>
        <w:t>.</w:t>
      </w:r>
    </w:p>
    <w:p w14:paraId="22EDDEEB" w14:textId="77777777" w:rsidR="005D0265" w:rsidRPr="00A66D6D" w:rsidRDefault="005D0265" w:rsidP="005D026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714B05" w14:textId="6E65525E" w:rsidR="00274066" w:rsidRDefault="00274066" w:rsidP="005D0265">
      <w:pPr>
        <w:pStyle w:val="Sinespaciado"/>
        <w:jc w:val="both"/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</w:pPr>
      <w:r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Para el efecto</w:t>
      </w:r>
      <w:r w:rsidR="00A66D6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, el (los) estudiante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(s)</w:t>
      </w:r>
      <w:r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deberá</w:t>
      </w:r>
      <w:r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(n) 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acercarse a la </w:t>
      </w:r>
      <w:r w:rsidR="00140EEF">
        <w:rPr>
          <w:rFonts w:ascii="Arial" w:hAnsi="Arial" w:cs="Arial"/>
          <w:sz w:val="24"/>
        </w:rPr>
        <w:t>Secretaría Común-Personería Delegada para la Coordinación de Potestad Disciplinaria</w:t>
      </w:r>
      <w:r w:rsidR="00A66D6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,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ubicada </w:t>
      </w:r>
      <w:r w:rsidR="00A66D6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en la carrera 7</w:t>
      </w:r>
      <w:r w:rsidR="0029259C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No.</w:t>
      </w:r>
      <w:r w:rsidRPr="006403C7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21 24 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Piso 3</w:t>
      </w:r>
      <w:r w:rsidR="0029259C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°</w:t>
      </w:r>
      <w:r w:rsidR="00A66D6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(edificio n</w:t>
      </w:r>
      <w:r w:rsidRPr="006403C7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uevo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)</w:t>
      </w:r>
      <w:r w:rsidRPr="006403C7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</w:t>
      </w:r>
      <w:r w:rsidR="005D0265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para </w:t>
      </w:r>
      <w:r w:rsidR="005D0265" w:rsidRPr="006403C7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tomar</w:t>
      </w:r>
      <w:r w:rsidRPr="006403C7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posesión del cargo</w:t>
      </w:r>
      <w:r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, notifi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carse </w:t>
      </w:r>
      <w:r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y desarroll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ar</w:t>
      </w:r>
      <w:r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las demás actuaciones pertinentes</w:t>
      </w:r>
      <w:r w:rsidR="00A66D6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,</w:t>
      </w:r>
      <w:r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dentro de los términos señalados en la </w:t>
      </w:r>
      <w:r w:rsidR="007D423E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Ley 1952 de 2019</w:t>
      </w:r>
      <w:r w:rsidRPr="00CD6DBD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. </w:t>
      </w:r>
    </w:p>
    <w:p w14:paraId="4757F308" w14:textId="77777777" w:rsidR="00274066" w:rsidRDefault="00274066" w:rsidP="00274066">
      <w:pPr>
        <w:pStyle w:val="Sinespaciado"/>
        <w:jc w:val="both"/>
        <w:rPr>
          <w:rFonts w:ascii="Arial" w:hAnsi="Arial" w:cs="Arial"/>
          <w:sz w:val="24"/>
          <w:lang w:val="es-ES"/>
        </w:rPr>
      </w:pPr>
    </w:p>
    <w:p w14:paraId="1413492F" w14:textId="5C7EF090" w:rsidR="000C44DD" w:rsidRPr="007012E0" w:rsidRDefault="00A66D6D" w:rsidP="00A24B0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Agradeciendo</w:t>
      </w:r>
      <w:r w:rsidR="000C44DD" w:rsidRPr="007012E0">
        <w:rPr>
          <w:rFonts w:ascii="Arial" w:hAnsi="Arial" w:cs="Arial"/>
          <w:sz w:val="24"/>
          <w:szCs w:val="24"/>
        </w:rPr>
        <w:t xml:space="preserve"> su pronta colaboración</w:t>
      </w:r>
      <w:r w:rsidR="00A77678">
        <w:rPr>
          <w:rFonts w:ascii="Arial" w:hAnsi="Arial" w:cs="Arial"/>
          <w:sz w:val="24"/>
          <w:szCs w:val="24"/>
        </w:rPr>
        <w:t>,</w:t>
      </w:r>
      <w:r w:rsidR="000C44DD" w:rsidRPr="007012E0">
        <w:rPr>
          <w:rFonts w:ascii="Arial" w:hAnsi="Arial" w:cs="Arial"/>
          <w:sz w:val="24"/>
          <w:szCs w:val="24"/>
        </w:rPr>
        <w:t xml:space="preserve"> </w:t>
      </w:r>
    </w:p>
    <w:p w14:paraId="42EB4A4B" w14:textId="772F6CAF" w:rsidR="000C44DD" w:rsidRDefault="000C44DD" w:rsidP="00A24B0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6975EC" w14:textId="63209E52" w:rsidR="00A24B06" w:rsidRDefault="00A24B06" w:rsidP="00A24B0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6699F6" w14:textId="77777777" w:rsidR="00A24B06" w:rsidRPr="007012E0" w:rsidRDefault="00A24B06" w:rsidP="00A24B0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BB8A8B" w14:textId="77777777" w:rsidR="00A24B06" w:rsidRDefault="00A24B06" w:rsidP="00A24B06">
      <w:pPr>
        <w:pStyle w:val="Sinespaciado"/>
        <w:jc w:val="both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6BBEB6DB" w14:textId="77777777" w:rsidR="00A24B06" w:rsidRPr="008D0ECE" w:rsidRDefault="00A24B06" w:rsidP="00A24B06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0E79F0E3" w14:textId="77777777" w:rsidR="00A24B06" w:rsidRDefault="00A24B06" w:rsidP="00A24B06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771AFBB8" w14:textId="77777777" w:rsidR="00A24B06" w:rsidRDefault="00A24B06" w:rsidP="00A24B06">
      <w:pPr>
        <w:pStyle w:val="Sinespaciado"/>
        <w:jc w:val="both"/>
        <w:rPr>
          <w:rFonts w:ascii="Arial" w:hAnsi="Arial" w:cs="Arial"/>
          <w:sz w:val="24"/>
        </w:rPr>
      </w:pPr>
    </w:p>
    <w:p w14:paraId="6137B814" w14:textId="77777777" w:rsidR="00A24B06" w:rsidRDefault="00A24B06" w:rsidP="00A24B06">
      <w:pPr>
        <w:pStyle w:val="Sinespaciado"/>
        <w:jc w:val="both"/>
        <w:rPr>
          <w:rFonts w:ascii="Arial" w:hAnsi="Arial" w:cs="Arial"/>
          <w:sz w:val="24"/>
        </w:rPr>
      </w:pPr>
    </w:p>
    <w:p w14:paraId="319DC962" w14:textId="77777777" w:rsidR="00A24B06" w:rsidRPr="00FC7421" w:rsidRDefault="00A24B06" w:rsidP="00A24B06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9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bookmarkEnd w:id="9"/>
    <w:p w14:paraId="2CFB7120" w14:textId="141618A1" w:rsidR="00B4319B" w:rsidRPr="002E586F" w:rsidRDefault="00B4319B" w:rsidP="00A24B06">
      <w:pPr>
        <w:spacing w:after="0"/>
        <w:rPr>
          <w:rFonts w:ascii="Arial" w:hAnsi="Arial" w:cs="Arial"/>
          <w:sz w:val="20"/>
          <w:szCs w:val="20"/>
        </w:rPr>
      </w:pPr>
    </w:p>
    <w:sectPr w:rsidR="00B4319B" w:rsidRPr="002E586F" w:rsidSect="0001166F">
      <w:headerReference w:type="default" r:id="rId6"/>
      <w:footerReference w:type="default" r:id="rId7"/>
      <w:pgSz w:w="12242" w:h="18722" w:code="14"/>
      <w:pgMar w:top="1701" w:right="1701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8D3EA" w14:textId="77777777" w:rsidR="00D21AB4" w:rsidRDefault="00D21AB4" w:rsidP="004D3FB5">
      <w:pPr>
        <w:spacing w:after="0" w:line="240" w:lineRule="auto"/>
      </w:pPr>
      <w:r>
        <w:separator/>
      </w:r>
    </w:p>
  </w:endnote>
  <w:endnote w:type="continuationSeparator" w:id="0">
    <w:p w14:paraId="4D79047B" w14:textId="77777777" w:rsidR="00D21AB4" w:rsidRDefault="00D21AB4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CC5B" w14:textId="0963622E" w:rsidR="00714ED3" w:rsidRDefault="00A24B06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44BA2F0A" wp14:editId="55AB457F">
          <wp:simplePos x="0" y="0"/>
          <wp:positionH relativeFrom="page">
            <wp:posOffset>51435</wp:posOffset>
          </wp:positionH>
          <wp:positionV relativeFrom="paragraph">
            <wp:posOffset>-438150</wp:posOffset>
          </wp:positionV>
          <wp:extent cx="7772400" cy="1047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5726E" w14:textId="77777777" w:rsidR="00D21AB4" w:rsidRDefault="00D21AB4" w:rsidP="004D3FB5">
      <w:pPr>
        <w:spacing w:after="0" w:line="240" w:lineRule="auto"/>
      </w:pPr>
      <w:r>
        <w:separator/>
      </w:r>
    </w:p>
  </w:footnote>
  <w:footnote w:type="continuationSeparator" w:id="0">
    <w:p w14:paraId="39A3898A" w14:textId="77777777" w:rsidR="00D21AB4" w:rsidRDefault="00D21AB4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5933E" w14:textId="2BC92DC6" w:rsidR="004D3FB5" w:rsidRDefault="00A24B06" w:rsidP="00A24B06">
    <w:pPr>
      <w:pStyle w:val="Encabezado"/>
      <w:jc w:val="right"/>
      <w:rPr>
        <w:color w:val="BFBFBF" w:themeColor="background1" w:themeShade="BF"/>
      </w:rPr>
    </w:pPr>
    <w:r>
      <w:rPr>
        <w:noProof/>
        <w:lang w:eastAsia="es-CO"/>
      </w:rPr>
      <w:drawing>
        <wp:anchor distT="0" distB="0" distL="114300" distR="114300" simplePos="0" relativeHeight="251659776" behindDoc="0" locked="0" layoutInCell="1" allowOverlap="1" wp14:anchorId="3520424C" wp14:editId="3E8C69F2">
          <wp:simplePos x="0" y="0"/>
          <wp:positionH relativeFrom="column">
            <wp:posOffset>-660244</wp:posOffset>
          </wp:positionH>
          <wp:positionV relativeFrom="paragraph">
            <wp:posOffset>-173044</wp:posOffset>
          </wp:positionV>
          <wp:extent cx="1619250" cy="885825"/>
          <wp:effectExtent l="0" t="0" r="0" b="9525"/>
          <wp:wrapNone/>
          <wp:docPr id="1" name="Imagen 1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7678" w:rsidRPr="00A77678">
      <w:rPr>
        <w:color w:val="BFBFBF" w:themeColor="background1" w:themeShade="BF"/>
      </w:rPr>
      <w:fldChar w:fldCharType="begin"/>
    </w:r>
    <w:r w:rsidR="00A77678" w:rsidRPr="00A77678">
      <w:rPr>
        <w:color w:val="BFBFBF" w:themeColor="background1" w:themeShade="BF"/>
      </w:rPr>
      <w:instrText>PAGE   \* MERGEFORMAT</w:instrText>
    </w:r>
    <w:r w:rsidR="00A77678" w:rsidRPr="00A77678">
      <w:rPr>
        <w:color w:val="BFBFBF" w:themeColor="background1" w:themeShade="BF"/>
      </w:rPr>
      <w:fldChar w:fldCharType="separate"/>
    </w:r>
    <w:r w:rsidR="007D423E" w:rsidRPr="007D423E">
      <w:rPr>
        <w:noProof/>
        <w:color w:val="BFBFBF" w:themeColor="background1" w:themeShade="BF"/>
        <w:lang w:val="es-ES"/>
      </w:rPr>
      <w:t>1</w:t>
    </w:r>
    <w:r w:rsidR="00A77678" w:rsidRPr="00A77678">
      <w:rPr>
        <w:color w:val="BFBFBF" w:themeColor="background1" w:themeShade="BF"/>
      </w:rPr>
      <w:fldChar w:fldCharType="end"/>
    </w:r>
  </w:p>
  <w:p w14:paraId="5FEDDBFF" w14:textId="431DA206" w:rsidR="0001166F" w:rsidRDefault="0001166F" w:rsidP="00A24B06">
    <w:pPr>
      <w:pStyle w:val="Encabezado"/>
      <w:jc w:val="right"/>
      <w:rPr>
        <w:color w:val="BFBFBF" w:themeColor="background1" w:themeShade="BF"/>
      </w:rPr>
    </w:pPr>
  </w:p>
  <w:p w14:paraId="62DD9898" w14:textId="6A33E5F1" w:rsidR="0001166F" w:rsidRDefault="0001166F" w:rsidP="00A24B06">
    <w:pPr>
      <w:pStyle w:val="Encabezado"/>
      <w:jc w:val="right"/>
      <w:rPr>
        <w:color w:val="BFBFBF" w:themeColor="background1" w:themeShade="BF"/>
      </w:rPr>
    </w:pPr>
  </w:p>
  <w:p w14:paraId="64094FE0" w14:textId="77777777" w:rsidR="0001166F" w:rsidRPr="00A24B06" w:rsidRDefault="0001166F" w:rsidP="00A24B06">
    <w:pPr>
      <w:pStyle w:val="Encabezado"/>
      <w:jc w:val="right"/>
      <w:rPr>
        <w:color w:val="BFBFBF" w:themeColor="background1" w:themeShade="BF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rly Duarte">
    <w15:presenceInfo w15:providerId="None" w15:userId="Derly Duarte"/>
  </w15:person>
  <w15:person w15:author="Ivan Jose">
    <w15:presenceInfo w15:providerId="Windows Live" w15:userId="297b05c352685e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067FC"/>
    <w:rsid w:val="0001166F"/>
    <w:rsid w:val="0002430C"/>
    <w:rsid w:val="000265DA"/>
    <w:rsid w:val="0003232D"/>
    <w:rsid w:val="000418BB"/>
    <w:rsid w:val="00043194"/>
    <w:rsid w:val="00052C01"/>
    <w:rsid w:val="00096AC1"/>
    <w:rsid w:val="000C44DD"/>
    <w:rsid w:val="00140EEF"/>
    <w:rsid w:val="00200618"/>
    <w:rsid w:val="00255842"/>
    <w:rsid w:val="00273E94"/>
    <w:rsid w:val="00274066"/>
    <w:rsid w:val="002756B9"/>
    <w:rsid w:val="0029259C"/>
    <w:rsid w:val="002E586F"/>
    <w:rsid w:val="00332C16"/>
    <w:rsid w:val="003B24EC"/>
    <w:rsid w:val="003D78BE"/>
    <w:rsid w:val="003E7771"/>
    <w:rsid w:val="00405832"/>
    <w:rsid w:val="00420C4E"/>
    <w:rsid w:val="004D3FB5"/>
    <w:rsid w:val="004E351B"/>
    <w:rsid w:val="00520A38"/>
    <w:rsid w:val="00563E67"/>
    <w:rsid w:val="00567B06"/>
    <w:rsid w:val="005923FE"/>
    <w:rsid w:val="005D0265"/>
    <w:rsid w:val="0061254C"/>
    <w:rsid w:val="006D79F1"/>
    <w:rsid w:val="006F414F"/>
    <w:rsid w:val="00701768"/>
    <w:rsid w:val="00714ED3"/>
    <w:rsid w:val="007241A8"/>
    <w:rsid w:val="007C61E9"/>
    <w:rsid w:val="007D423E"/>
    <w:rsid w:val="007E67C3"/>
    <w:rsid w:val="00802F52"/>
    <w:rsid w:val="00870308"/>
    <w:rsid w:val="008C13B9"/>
    <w:rsid w:val="008C6370"/>
    <w:rsid w:val="009347A8"/>
    <w:rsid w:val="009C4AF0"/>
    <w:rsid w:val="009D5AAF"/>
    <w:rsid w:val="00A16846"/>
    <w:rsid w:val="00A24B06"/>
    <w:rsid w:val="00A50D50"/>
    <w:rsid w:val="00A66D6D"/>
    <w:rsid w:val="00A77678"/>
    <w:rsid w:val="00AB1C3D"/>
    <w:rsid w:val="00B00ED0"/>
    <w:rsid w:val="00B4319B"/>
    <w:rsid w:val="00B55E0B"/>
    <w:rsid w:val="00B96A83"/>
    <w:rsid w:val="00BB47D9"/>
    <w:rsid w:val="00BC4A6D"/>
    <w:rsid w:val="00BF0D0E"/>
    <w:rsid w:val="00C83D6B"/>
    <w:rsid w:val="00CB5B51"/>
    <w:rsid w:val="00D14C9C"/>
    <w:rsid w:val="00D2006E"/>
    <w:rsid w:val="00D21AB4"/>
    <w:rsid w:val="00D31BC4"/>
    <w:rsid w:val="00DB05F0"/>
    <w:rsid w:val="00DB3B86"/>
    <w:rsid w:val="00DE2388"/>
    <w:rsid w:val="00E1544C"/>
    <w:rsid w:val="00E93B8A"/>
    <w:rsid w:val="00EF6CF1"/>
    <w:rsid w:val="00F4407B"/>
    <w:rsid w:val="00FB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708050"/>
  <w15:chartTrackingRefBased/>
  <w15:docId w15:val="{C54B0D73-386E-49BA-A8B3-B167A1F8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274066"/>
    <w:rPr>
      <w:rFonts w:ascii="Tahoma" w:hAnsi="Tahoma" w:cs="Tahoma"/>
      <w:sz w:val="16"/>
      <w:szCs w:val="16"/>
    </w:rPr>
  </w:style>
  <w:style w:type="paragraph" w:styleId="Sinespaciado">
    <w:name w:val="No Spacing"/>
    <w:qFormat/>
    <w:rsid w:val="00274066"/>
    <w:rPr>
      <w:sz w:val="22"/>
      <w:szCs w:val="22"/>
      <w:lang w:val="es-CO" w:eastAsia="en-US"/>
    </w:rPr>
  </w:style>
  <w:style w:type="paragraph" w:styleId="Revisin">
    <w:name w:val="Revision"/>
    <w:hidden/>
    <w:uiPriority w:val="99"/>
    <w:semiHidden/>
    <w:rsid w:val="00D2006E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dc:description/>
  <cp:lastModifiedBy>Ivan Jose</cp:lastModifiedBy>
  <cp:revision>6</cp:revision>
  <dcterms:created xsi:type="dcterms:W3CDTF">2022-08-03T22:41:00Z</dcterms:created>
  <dcterms:modified xsi:type="dcterms:W3CDTF">2022-10-31T08:57:00Z</dcterms:modified>
</cp:coreProperties>
</file>