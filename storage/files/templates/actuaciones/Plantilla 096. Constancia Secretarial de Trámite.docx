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89B4C" w14:textId="77777777" w:rsidR="003F13A9" w:rsidRDefault="003F13A9" w:rsidP="000D325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12EFD9B" w14:textId="596A2CCE" w:rsidR="000D325E" w:rsidRDefault="003F13A9" w:rsidP="000D325E">
      <w:pPr>
        <w:pStyle w:val="Sinespaciado"/>
        <w:jc w:val="both"/>
        <w:rPr>
          <w:rFonts w:ascii="Arial" w:hAnsi="Arial" w:cs="Arial"/>
          <w:sz w:val="24"/>
        </w:rPr>
      </w:pPr>
      <w:del w:id="0" w:author="Angela Viviana Torres Carranza" w:date="2022-06-30T08:29:00Z">
        <w:r w:rsidRPr="00DC5961" w:rsidDel="006A403B">
          <w:rPr>
            <w:rFonts w:ascii="Arial" w:hAnsi="Arial" w:cs="Arial"/>
            <w:sz w:val="24"/>
            <w:szCs w:val="24"/>
          </w:rPr>
          <w:delText xml:space="preserve">[Ciudad y Fecha] </w:delText>
        </w:r>
        <w:r w:rsidRPr="00DC5961" w:rsidDel="006A403B">
          <w:rPr>
            <w:rFonts w:ascii="Arial" w:hAnsi="Arial" w:cs="Arial"/>
            <w:b/>
            <w:sz w:val="24"/>
            <w:szCs w:val="24"/>
          </w:rPr>
          <w:delText xml:space="preserve">(1) </w:delText>
        </w:r>
      </w:del>
      <w:r w:rsidRPr="00DC5961">
        <w:rPr>
          <w:rFonts w:ascii="Arial" w:hAnsi="Arial" w:cs="Arial"/>
          <w:sz w:val="24"/>
          <w:szCs w:val="24"/>
        </w:rPr>
        <w:t xml:space="preserve">Bogotá, D.C., </w:t>
      </w:r>
      <w:r w:rsidRPr="00DC5961">
        <w:rPr>
          <w:rFonts w:ascii="Arial" w:hAnsi="Arial" w:cs="Arial"/>
          <w:sz w:val="24"/>
          <w:szCs w:val="24"/>
          <w:lang w:val="es-MX"/>
        </w:rPr>
        <w:t>(día) de (mes) de (año)</w:t>
      </w:r>
    </w:p>
    <w:p w14:paraId="12C3F116" w14:textId="1E9C29ED" w:rsidR="00C0135D" w:rsidRDefault="00C0135D" w:rsidP="000D325E">
      <w:pPr>
        <w:pStyle w:val="Sinespaciado"/>
        <w:jc w:val="both"/>
        <w:rPr>
          <w:rFonts w:ascii="Arial" w:hAnsi="Arial" w:cs="Arial"/>
          <w:sz w:val="24"/>
        </w:rPr>
      </w:pPr>
    </w:p>
    <w:p w14:paraId="68011C7F" w14:textId="0DAF2535" w:rsidR="003F13A9" w:rsidRDefault="003F13A9" w:rsidP="000D325E">
      <w:pPr>
        <w:pStyle w:val="Sinespaciado"/>
        <w:jc w:val="both"/>
        <w:rPr>
          <w:rFonts w:ascii="Arial" w:hAnsi="Arial" w:cs="Arial"/>
          <w:sz w:val="24"/>
        </w:rPr>
      </w:pPr>
    </w:p>
    <w:p w14:paraId="13331967" w14:textId="2A625245" w:rsidR="003F13A9" w:rsidRDefault="003F13A9" w:rsidP="000D325E">
      <w:pPr>
        <w:pStyle w:val="Sinespaciado"/>
        <w:jc w:val="both"/>
        <w:rPr>
          <w:rFonts w:ascii="Arial" w:hAnsi="Arial" w:cs="Arial"/>
          <w:sz w:val="24"/>
        </w:rPr>
      </w:pPr>
    </w:p>
    <w:p w14:paraId="18FAF058" w14:textId="6DE31A30" w:rsidR="003F13A9" w:rsidRDefault="003F13A9" w:rsidP="000D325E">
      <w:pPr>
        <w:pStyle w:val="Sinespaciado"/>
        <w:jc w:val="both"/>
        <w:rPr>
          <w:rFonts w:ascii="Arial" w:hAnsi="Arial" w:cs="Arial"/>
          <w:sz w:val="24"/>
        </w:rPr>
      </w:pPr>
    </w:p>
    <w:p w14:paraId="06ACC551" w14:textId="784C331F" w:rsidR="00D52301" w:rsidRDefault="00D52301" w:rsidP="003F13A9">
      <w:pPr>
        <w:pStyle w:val="Sinespaciado"/>
        <w:rPr>
          <w:rFonts w:ascii="Arial" w:hAnsi="Arial" w:cs="Arial"/>
          <w:b/>
          <w:sz w:val="24"/>
        </w:rPr>
      </w:pPr>
    </w:p>
    <w:p w14:paraId="1E521C48" w14:textId="77777777" w:rsidR="003F13A9" w:rsidRDefault="003F13A9" w:rsidP="003F13A9">
      <w:pPr>
        <w:pStyle w:val="Sinespaciado"/>
        <w:rPr>
          <w:rFonts w:ascii="Arial" w:hAnsi="Arial" w:cs="Arial"/>
          <w:b/>
          <w:sz w:val="24"/>
        </w:rPr>
      </w:pPr>
    </w:p>
    <w:p w14:paraId="2D1A6CB3" w14:textId="77777777" w:rsidR="00B63C8F" w:rsidRPr="00B63C8F" w:rsidRDefault="00B63C8F" w:rsidP="00B63C8F">
      <w:pPr>
        <w:pStyle w:val="Sinespaciad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CONSTANCIA</w:t>
      </w:r>
      <w:r w:rsidR="008938E9">
        <w:rPr>
          <w:rFonts w:ascii="Arial" w:hAnsi="Arial" w:cs="Arial"/>
          <w:b/>
          <w:sz w:val="24"/>
        </w:rPr>
        <w:t xml:space="preserve"> SECRETARIAL</w:t>
      </w:r>
    </w:p>
    <w:p w14:paraId="69C8E94E" w14:textId="77777777" w:rsidR="00B63C8F" w:rsidRPr="000D325E" w:rsidRDefault="00B63C8F" w:rsidP="000D325E">
      <w:pPr>
        <w:pStyle w:val="Sinespaciado"/>
        <w:jc w:val="both"/>
        <w:rPr>
          <w:rFonts w:ascii="Arial" w:hAnsi="Arial" w:cs="Arial"/>
          <w:sz w:val="24"/>
        </w:rPr>
      </w:pPr>
    </w:p>
    <w:p w14:paraId="5BAB4192" w14:textId="77777777" w:rsidR="000D325E" w:rsidRDefault="000D325E" w:rsidP="000D325E">
      <w:pPr>
        <w:pStyle w:val="Sinespaciado"/>
        <w:jc w:val="both"/>
        <w:rPr>
          <w:rFonts w:ascii="Arial" w:hAnsi="Arial" w:cs="Arial"/>
          <w:sz w:val="24"/>
        </w:rPr>
      </w:pPr>
    </w:p>
    <w:p w14:paraId="53FF534E" w14:textId="77777777" w:rsidR="00C0135D" w:rsidRPr="000D325E" w:rsidRDefault="00C0135D" w:rsidP="000D325E">
      <w:pPr>
        <w:pStyle w:val="Sinespaciado"/>
        <w:jc w:val="both"/>
        <w:rPr>
          <w:rFonts w:ascii="Arial" w:hAnsi="Arial" w:cs="Arial"/>
          <w:sz w:val="24"/>
        </w:rPr>
      </w:pPr>
    </w:p>
    <w:p w14:paraId="052BCC4E" w14:textId="45B67B39" w:rsidR="003E3769" w:rsidRDefault="000D325E" w:rsidP="003B41A3">
      <w:pPr>
        <w:pStyle w:val="Sinespaciad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9C24DB">
        <w:rPr>
          <w:rFonts w:ascii="Arial" w:hAnsi="Arial" w:cs="Arial"/>
          <w:sz w:val="24"/>
          <w:szCs w:val="24"/>
        </w:rPr>
        <w:t>E</w:t>
      </w:r>
      <w:r w:rsidR="00B63C8F" w:rsidRPr="009C24DB">
        <w:rPr>
          <w:rFonts w:ascii="Arial" w:hAnsi="Arial" w:cs="Arial"/>
          <w:sz w:val="24"/>
          <w:szCs w:val="24"/>
        </w:rPr>
        <w:t>l suscrito funcionario</w:t>
      </w:r>
      <w:r w:rsidR="00E75FFC">
        <w:rPr>
          <w:rFonts w:ascii="Arial" w:hAnsi="Arial" w:cs="Arial"/>
          <w:sz w:val="24"/>
          <w:szCs w:val="24"/>
        </w:rPr>
        <w:t>(a)</w:t>
      </w:r>
      <w:r w:rsidR="00B63C8F" w:rsidRPr="009C24DB">
        <w:rPr>
          <w:rFonts w:ascii="Arial" w:hAnsi="Arial" w:cs="Arial"/>
          <w:sz w:val="24"/>
          <w:szCs w:val="24"/>
        </w:rPr>
        <w:t xml:space="preserve"> deja constanci</w:t>
      </w:r>
      <w:r w:rsidR="00B74C71" w:rsidRPr="009C24DB">
        <w:rPr>
          <w:rFonts w:ascii="Arial" w:hAnsi="Arial" w:cs="Arial"/>
          <w:sz w:val="24"/>
          <w:szCs w:val="24"/>
        </w:rPr>
        <w:t xml:space="preserve">a </w:t>
      </w:r>
      <w:r w:rsidR="001C3921">
        <w:rPr>
          <w:rFonts w:ascii="Arial" w:hAnsi="Arial" w:cs="Arial"/>
          <w:sz w:val="24"/>
          <w:szCs w:val="24"/>
        </w:rPr>
        <w:t xml:space="preserve">que </w:t>
      </w:r>
      <w:r w:rsidR="00B74C71" w:rsidRPr="009C24DB">
        <w:rPr>
          <w:rFonts w:ascii="Arial" w:hAnsi="Arial" w:cs="Arial"/>
          <w:sz w:val="24"/>
          <w:szCs w:val="24"/>
        </w:rPr>
        <w:t>el expediente</w:t>
      </w:r>
      <w:r w:rsidR="008938E9">
        <w:rPr>
          <w:rFonts w:ascii="Arial" w:hAnsi="Arial" w:cs="Arial"/>
          <w:sz w:val="24"/>
          <w:szCs w:val="24"/>
        </w:rPr>
        <w:t xml:space="preserve"> No.</w:t>
      </w:r>
      <w:r w:rsidR="00B74C71" w:rsidRPr="009C24DB">
        <w:rPr>
          <w:rFonts w:ascii="Arial" w:hAnsi="Arial" w:cs="Arial"/>
          <w:sz w:val="24"/>
          <w:szCs w:val="24"/>
        </w:rPr>
        <w:t xml:space="preserve"> </w:t>
      </w:r>
      <w:r w:rsidR="008938E9">
        <w:rPr>
          <w:rFonts w:ascii="Arial" w:hAnsi="Arial" w:cs="Arial"/>
          <w:sz w:val="24"/>
          <w:szCs w:val="24"/>
        </w:rPr>
        <w:t>______</w:t>
      </w:r>
      <w:r w:rsidR="006D0C56">
        <w:rPr>
          <w:rFonts w:ascii="Arial" w:hAnsi="Arial" w:cs="Arial"/>
          <w:sz w:val="24"/>
          <w:szCs w:val="24"/>
        </w:rPr>
        <w:t xml:space="preserve"> </w:t>
      </w:r>
      <w:r w:rsidR="008A3028">
        <w:rPr>
          <w:rFonts w:ascii="Arial" w:hAnsi="Arial" w:cs="Arial"/>
          <w:sz w:val="24"/>
          <w:szCs w:val="24"/>
        </w:rPr>
        <w:t xml:space="preserve">de </w:t>
      </w:r>
      <w:r w:rsidR="008938E9">
        <w:rPr>
          <w:rFonts w:ascii="Arial" w:hAnsi="Arial" w:cs="Arial"/>
          <w:sz w:val="24"/>
          <w:szCs w:val="24"/>
        </w:rPr>
        <w:t>_____</w:t>
      </w:r>
      <w:r w:rsidR="001C3921">
        <w:rPr>
          <w:rFonts w:ascii="Arial" w:hAnsi="Arial" w:cs="Arial"/>
          <w:sz w:val="24"/>
          <w:szCs w:val="24"/>
        </w:rPr>
        <w:t xml:space="preserve">, fue </w:t>
      </w:r>
      <w:r w:rsidR="00DD17E9" w:rsidRPr="009C24DB">
        <w:rPr>
          <w:rFonts w:ascii="Arial" w:hAnsi="Arial" w:cs="Arial"/>
          <w:sz w:val="24"/>
          <w:szCs w:val="24"/>
        </w:rPr>
        <w:t xml:space="preserve">remitido a esta </w:t>
      </w:r>
      <w:r w:rsidR="009D497F">
        <w:rPr>
          <w:rFonts w:ascii="Arial" w:hAnsi="Arial" w:cs="Arial"/>
          <w:sz w:val="24"/>
        </w:rPr>
        <w:t>Secretaría Común-Personería Delegada para la Coordinación de Potestad Disciplinaria</w:t>
      </w:r>
      <w:r w:rsidR="001C3921">
        <w:rPr>
          <w:rFonts w:ascii="Arial" w:hAnsi="Arial" w:cs="Arial"/>
          <w:sz w:val="24"/>
          <w:szCs w:val="24"/>
        </w:rPr>
        <w:t>,</w:t>
      </w:r>
      <w:r w:rsidR="00DD17E9" w:rsidRPr="009C24DB">
        <w:rPr>
          <w:rFonts w:ascii="Arial" w:hAnsi="Arial" w:cs="Arial"/>
          <w:sz w:val="24"/>
          <w:szCs w:val="24"/>
        </w:rPr>
        <w:t xml:space="preserve"> </w:t>
      </w:r>
      <w:r w:rsidR="001C3921">
        <w:rPr>
          <w:rFonts w:ascii="Arial" w:hAnsi="Arial" w:cs="Arial"/>
          <w:sz w:val="24"/>
          <w:szCs w:val="24"/>
        </w:rPr>
        <w:t xml:space="preserve">con el fin de adelantar </w:t>
      </w:r>
      <w:r w:rsidR="002724BE" w:rsidRPr="009C24DB">
        <w:rPr>
          <w:rFonts w:ascii="Arial" w:hAnsi="Arial" w:cs="Arial"/>
          <w:sz w:val="24"/>
          <w:szCs w:val="24"/>
        </w:rPr>
        <w:t>l</w:t>
      </w:r>
      <w:r w:rsidR="007214CC" w:rsidRPr="009C24DB">
        <w:rPr>
          <w:rFonts w:ascii="Arial" w:hAnsi="Arial" w:cs="Arial"/>
          <w:sz w:val="24"/>
          <w:szCs w:val="24"/>
        </w:rPr>
        <w:t>a</w:t>
      </w:r>
      <w:r w:rsidR="001C3921">
        <w:rPr>
          <w:rFonts w:ascii="Arial" w:hAnsi="Arial" w:cs="Arial"/>
          <w:sz w:val="24"/>
          <w:szCs w:val="24"/>
        </w:rPr>
        <w:t>s</w:t>
      </w:r>
      <w:r w:rsidR="002724BE" w:rsidRPr="009C24DB">
        <w:rPr>
          <w:rFonts w:ascii="Arial" w:hAnsi="Arial" w:cs="Arial"/>
          <w:sz w:val="24"/>
          <w:szCs w:val="24"/>
        </w:rPr>
        <w:t xml:space="preserve"> </w:t>
      </w:r>
      <w:r w:rsidR="007214CC" w:rsidRPr="009C24DB">
        <w:rPr>
          <w:rFonts w:ascii="Arial" w:hAnsi="Arial" w:cs="Arial"/>
          <w:sz w:val="24"/>
          <w:szCs w:val="24"/>
        </w:rPr>
        <w:t>diligencia</w:t>
      </w:r>
      <w:r w:rsidR="001C3921">
        <w:rPr>
          <w:rFonts w:ascii="Arial" w:hAnsi="Arial" w:cs="Arial"/>
          <w:sz w:val="24"/>
          <w:szCs w:val="24"/>
        </w:rPr>
        <w:t>s</w:t>
      </w:r>
      <w:r w:rsidR="002724BE" w:rsidRPr="009C24DB">
        <w:rPr>
          <w:rFonts w:ascii="Arial" w:hAnsi="Arial" w:cs="Arial"/>
          <w:sz w:val="24"/>
          <w:szCs w:val="24"/>
        </w:rPr>
        <w:t xml:space="preserve"> secretarial</w:t>
      </w:r>
      <w:r w:rsidR="001C3921">
        <w:rPr>
          <w:rFonts w:ascii="Arial" w:hAnsi="Arial" w:cs="Arial"/>
          <w:sz w:val="24"/>
          <w:szCs w:val="24"/>
        </w:rPr>
        <w:t>es</w:t>
      </w:r>
      <w:r w:rsidR="002724BE" w:rsidRPr="009C24DB">
        <w:rPr>
          <w:rFonts w:ascii="Arial" w:hAnsi="Arial" w:cs="Arial"/>
          <w:sz w:val="24"/>
          <w:szCs w:val="24"/>
        </w:rPr>
        <w:t xml:space="preserve"> </w:t>
      </w:r>
      <w:r w:rsidR="001C3921">
        <w:rPr>
          <w:rFonts w:ascii="Arial" w:hAnsi="Arial" w:cs="Arial"/>
          <w:sz w:val="24"/>
          <w:szCs w:val="24"/>
        </w:rPr>
        <w:t xml:space="preserve">dispuestas en el auto de </w:t>
      </w:r>
      <w:r w:rsidR="008938E9">
        <w:rPr>
          <w:rFonts w:ascii="Arial" w:hAnsi="Arial" w:cs="Arial"/>
          <w:sz w:val="24"/>
          <w:szCs w:val="24"/>
        </w:rPr>
        <w:t>_________________</w:t>
      </w:r>
      <w:r w:rsidR="009E7C11">
        <w:rPr>
          <w:rFonts w:ascii="Arial" w:hAnsi="Arial" w:cs="Arial"/>
          <w:sz w:val="24"/>
          <w:szCs w:val="24"/>
        </w:rPr>
        <w:t>_ No</w:t>
      </w:r>
      <w:r w:rsidR="00C62317">
        <w:rPr>
          <w:rFonts w:ascii="Arial" w:hAnsi="Arial" w:cs="Arial"/>
          <w:sz w:val="24"/>
          <w:szCs w:val="24"/>
        </w:rPr>
        <w:t xml:space="preserve">. </w:t>
      </w:r>
      <w:r w:rsidR="008938E9">
        <w:rPr>
          <w:rFonts w:ascii="Arial" w:hAnsi="Arial" w:cs="Arial"/>
          <w:sz w:val="24"/>
          <w:szCs w:val="24"/>
        </w:rPr>
        <w:t>______</w:t>
      </w:r>
      <w:r w:rsidR="00C62317">
        <w:rPr>
          <w:rFonts w:ascii="Arial" w:hAnsi="Arial" w:cs="Arial"/>
          <w:sz w:val="24"/>
          <w:szCs w:val="24"/>
        </w:rPr>
        <w:t xml:space="preserve"> </w:t>
      </w:r>
      <w:r w:rsidR="00502FBA">
        <w:rPr>
          <w:rFonts w:ascii="Arial" w:hAnsi="Arial" w:cs="Arial"/>
          <w:sz w:val="24"/>
          <w:szCs w:val="24"/>
        </w:rPr>
        <w:t xml:space="preserve">de </w:t>
      </w:r>
      <w:r w:rsidR="009E7C11">
        <w:rPr>
          <w:rFonts w:ascii="Arial" w:hAnsi="Arial" w:cs="Arial"/>
          <w:sz w:val="24"/>
          <w:szCs w:val="24"/>
        </w:rPr>
        <w:t>fecha _</w:t>
      </w:r>
      <w:r w:rsidR="008938E9">
        <w:rPr>
          <w:rFonts w:ascii="Arial" w:hAnsi="Arial" w:cs="Arial"/>
          <w:sz w:val="24"/>
          <w:szCs w:val="24"/>
        </w:rPr>
        <w:t>____</w:t>
      </w:r>
      <w:r w:rsidR="00C62317">
        <w:rPr>
          <w:rFonts w:ascii="Arial" w:hAnsi="Arial" w:cs="Arial"/>
          <w:sz w:val="24"/>
          <w:szCs w:val="24"/>
        </w:rPr>
        <w:t xml:space="preserve"> </w:t>
      </w:r>
      <w:r w:rsidR="00A81741" w:rsidRPr="009C24DB">
        <w:rPr>
          <w:rFonts w:ascii="Arial" w:hAnsi="Arial" w:cs="Arial"/>
          <w:sz w:val="24"/>
          <w:szCs w:val="24"/>
        </w:rPr>
        <w:t xml:space="preserve">de </w:t>
      </w:r>
      <w:r w:rsidR="008938E9">
        <w:rPr>
          <w:rFonts w:ascii="Arial" w:hAnsi="Arial" w:cs="Arial"/>
          <w:sz w:val="24"/>
          <w:szCs w:val="24"/>
        </w:rPr>
        <w:t>_______</w:t>
      </w:r>
      <w:r w:rsidR="006D0C5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3769" w:rsidRPr="009C24DB">
        <w:rPr>
          <w:rFonts w:ascii="Arial" w:hAnsi="Arial" w:cs="Arial"/>
          <w:sz w:val="24"/>
          <w:szCs w:val="24"/>
        </w:rPr>
        <w:t>de</w:t>
      </w:r>
      <w:proofErr w:type="spellEnd"/>
      <w:r w:rsidR="008938E9">
        <w:rPr>
          <w:rFonts w:ascii="Arial" w:hAnsi="Arial" w:cs="Arial"/>
          <w:sz w:val="24"/>
          <w:szCs w:val="24"/>
        </w:rPr>
        <w:t xml:space="preserve"> 20__</w:t>
      </w:r>
      <w:r w:rsidR="00502B3A">
        <w:rPr>
          <w:rFonts w:ascii="Arial" w:hAnsi="Arial" w:cs="Arial"/>
          <w:bCs/>
          <w:sz w:val="24"/>
          <w:szCs w:val="24"/>
          <w:lang w:val="es-ES"/>
        </w:rPr>
        <w:t>, proferido</w:t>
      </w:r>
      <w:r w:rsidR="00E75FFC">
        <w:rPr>
          <w:rFonts w:ascii="Arial" w:hAnsi="Arial" w:cs="Arial"/>
          <w:bCs/>
          <w:sz w:val="24"/>
          <w:szCs w:val="24"/>
          <w:lang w:val="es-ES"/>
        </w:rPr>
        <w:t>(a)</w:t>
      </w:r>
      <w:r w:rsidR="00502B3A">
        <w:rPr>
          <w:rFonts w:ascii="Arial" w:hAnsi="Arial" w:cs="Arial"/>
          <w:bCs/>
          <w:sz w:val="24"/>
          <w:szCs w:val="24"/>
          <w:lang w:val="es-ES"/>
        </w:rPr>
        <w:t xml:space="preserve"> por la Personería </w:t>
      </w:r>
      <w:r w:rsidR="008938E9">
        <w:rPr>
          <w:rFonts w:ascii="Arial" w:hAnsi="Arial" w:cs="Arial"/>
          <w:bCs/>
          <w:sz w:val="24"/>
          <w:szCs w:val="24"/>
          <w:lang w:val="es-ES"/>
        </w:rPr>
        <w:t xml:space="preserve">Delegada para </w:t>
      </w:r>
      <w:r w:rsidR="00EF6A7A">
        <w:rPr>
          <w:rFonts w:ascii="Arial" w:hAnsi="Arial" w:cs="Arial"/>
          <w:bCs/>
          <w:sz w:val="24"/>
          <w:szCs w:val="24"/>
          <w:lang w:val="es-ES"/>
        </w:rPr>
        <w:t>la Potestad Disciplinaria</w:t>
      </w:r>
      <w:r w:rsidR="008938E9">
        <w:rPr>
          <w:rFonts w:ascii="Arial" w:hAnsi="Arial" w:cs="Arial"/>
          <w:bCs/>
          <w:sz w:val="24"/>
          <w:szCs w:val="24"/>
          <w:lang w:val="es-ES"/>
        </w:rPr>
        <w:t xml:space="preserve"> _____</w:t>
      </w:r>
      <w:r w:rsidR="00D96358">
        <w:rPr>
          <w:rFonts w:ascii="Arial" w:hAnsi="Arial" w:cs="Arial"/>
          <w:bCs/>
          <w:sz w:val="24"/>
          <w:szCs w:val="24"/>
          <w:lang w:val="es-ES"/>
        </w:rPr>
        <w:t xml:space="preserve"> </w:t>
      </w:r>
      <w:r w:rsidR="00D96358" w:rsidRPr="006A403B">
        <w:rPr>
          <w:rFonts w:ascii="Arial" w:hAnsi="Arial" w:cs="Arial"/>
          <w:b/>
          <w:i/>
          <w:iCs/>
          <w:sz w:val="24"/>
          <w:szCs w:val="24"/>
          <w:lang w:val="es-ES"/>
        </w:rPr>
        <w:t>[o Dirección de Investigaciones Especiales y Apoyo Técnico]</w:t>
      </w:r>
      <w:r w:rsidR="008938E9" w:rsidRPr="006A403B">
        <w:rPr>
          <w:rFonts w:ascii="Arial" w:hAnsi="Arial" w:cs="Arial"/>
          <w:b/>
          <w:i/>
          <w:iCs/>
          <w:sz w:val="24"/>
          <w:szCs w:val="24"/>
          <w:lang w:val="es-ES"/>
        </w:rPr>
        <w:t>.</w:t>
      </w:r>
    </w:p>
    <w:p w14:paraId="7C496E33" w14:textId="77777777" w:rsidR="006D0C56" w:rsidRDefault="006D0C56" w:rsidP="003B41A3">
      <w:pPr>
        <w:pStyle w:val="Sinespaciado"/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28159EA1" w14:textId="77777777" w:rsidR="009837A3" w:rsidRPr="000D325E" w:rsidRDefault="009837A3" w:rsidP="009837A3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Culminado el trámite secretarial respectivo, es procedente</w:t>
      </w:r>
      <w:r w:rsidRPr="00C67535">
        <w:rPr>
          <w:rFonts w:ascii="Arial" w:hAnsi="Arial" w:cs="Arial"/>
          <w:sz w:val="24"/>
        </w:rPr>
        <w:t xml:space="preserve"> devolver el expediente</w:t>
      </w:r>
      <w:r w:rsidR="001C3921">
        <w:rPr>
          <w:rFonts w:ascii="Arial" w:hAnsi="Arial" w:cs="Arial"/>
          <w:sz w:val="24"/>
        </w:rPr>
        <w:t xml:space="preserve"> en</w:t>
      </w:r>
      <w:r w:rsidR="001C3921">
        <w:rPr>
          <w:rFonts w:ascii="Arial" w:hAnsi="Arial" w:cs="Arial"/>
          <w:bCs/>
          <w:sz w:val="24"/>
          <w:szCs w:val="24"/>
          <w:lang w:val="es-ES"/>
        </w:rPr>
        <w:t xml:space="preserve"> </w:t>
      </w:r>
      <w:r w:rsidR="008938E9">
        <w:rPr>
          <w:rFonts w:ascii="Arial" w:hAnsi="Arial" w:cs="Arial"/>
          <w:bCs/>
          <w:sz w:val="24"/>
          <w:szCs w:val="24"/>
          <w:lang w:val="es-ES"/>
        </w:rPr>
        <w:t>_____</w:t>
      </w:r>
      <w:r w:rsidR="001C3921">
        <w:rPr>
          <w:rFonts w:ascii="Arial" w:hAnsi="Arial" w:cs="Arial"/>
          <w:bCs/>
          <w:sz w:val="24"/>
          <w:szCs w:val="24"/>
          <w:lang w:val="es-ES"/>
        </w:rPr>
        <w:t xml:space="preserve"> </w:t>
      </w:r>
      <w:r w:rsidR="001C3921" w:rsidRPr="009C24DB">
        <w:rPr>
          <w:rFonts w:ascii="Arial" w:hAnsi="Arial" w:cs="Arial"/>
          <w:bCs/>
          <w:sz w:val="24"/>
          <w:szCs w:val="24"/>
          <w:lang w:val="es-ES"/>
        </w:rPr>
        <w:t>(</w:t>
      </w:r>
      <w:r w:rsidR="008938E9">
        <w:rPr>
          <w:rFonts w:ascii="Arial" w:hAnsi="Arial" w:cs="Arial"/>
          <w:bCs/>
          <w:sz w:val="24"/>
          <w:szCs w:val="24"/>
          <w:lang w:val="es-ES"/>
        </w:rPr>
        <w:t>____</w:t>
      </w:r>
      <w:r w:rsidR="001C3921" w:rsidRPr="009C24DB">
        <w:rPr>
          <w:rFonts w:ascii="Arial" w:hAnsi="Arial" w:cs="Arial"/>
          <w:bCs/>
          <w:sz w:val="24"/>
          <w:szCs w:val="24"/>
          <w:lang w:val="es-ES"/>
        </w:rPr>
        <w:t xml:space="preserve">) cuaderno con </w:t>
      </w:r>
      <w:r w:rsidR="008938E9">
        <w:rPr>
          <w:rFonts w:ascii="Arial" w:hAnsi="Arial" w:cs="Arial"/>
          <w:bCs/>
          <w:sz w:val="24"/>
          <w:szCs w:val="24"/>
          <w:lang w:val="es-ES"/>
        </w:rPr>
        <w:t>_________________ (____</w:t>
      </w:r>
      <w:r w:rsidR="001C3921" w:rsidRPr="009C24DB">
        <w:rPr>
          <w:rFonts w:ascii="Arial" w:hAnsi="Arial" w:cs="Arial"/>
          <w:bCs/>
          <w:sz w:val="24"/>
          <w:szCs w:val="24"/>
          <w:lang w:val="es-ES"/>
        </w:rPr>
        <w:t>) folios</w:t>
      </w:r>
      <w:r w:rsidRPr="00C67535">
        <w:rPr>
          <w:rFonts w:ascii="Arial" w:hAnsi="Arial" w:cs="Arial"/>
          <w:sz w:val="24"/>
        </w:rPr>
        <w:t xml:space="preserve"> a la Delegada de origen para lo de su competencia.</w:t>
      </w:r>
    </w:p>
    <w:p w14:paraId="607342F4" w14:textId="77777777" w:rsidR="000D325E" w:rsidRPr="000D325E" w:rsidRDefault="000D325E" w:rsidP="000D325E">
      <w:pPr>
        <w:pStyle w:val="Sinespaciado"/>
        <w:rPr>
          <w:rFonts w:ascii="Arial" w:hAnsi="Arial" w:cs="Arial"/>
          <w:sz w:val="24"/>
        </w:rPr>
      </w:pPr>
    </w:p>
    <w:p w14:paraId="40DC7AE2" w14:textId="77777777" w:rsidR="000D325E" w:rsidRDefault="000D325E" w:rsidP="000D325E">
      <w:pPr>
        <w:pStyle w:val="Sinespaciado"/>
        <w:rPr>
          <w:rFonts w:ascii="Arial" w:hAnsi="Arial" w:cs="Arial"/>
          <w:sz w:val="24"/>
        </w:rPr>
      </w:pPr>
    </w:p>
    <w:p w14:paraId="387DF6A1" w14:textId="77777777" w:rsidR="00C0135D" w:rsidRDefault="0051758D" w:rsidP="000D325E">
      <w:pPr>
        <w:pStyle w:val="Sinespaciado"/>
        <w:rPr>
          <w:rFonts w:ascii="Arial" w:hAnsi="Arial" w:cs="Arial"/>
          <w:sz w:val="24"/>
        </w:rPr>
      </w:pPr>
      <w:r>
        <w:rPr>
          <w:noProof/>
          <w:lang w:eastAsia="es-CO"/>
        </w:rPr>
        <w:drawing>
          <wp:anchor distT="0" distB="0" distL="114300" distR="114300" simplePos="0" relativeHeight="251657216" behindDoc="1" locked="0" layoutInCell="1" allowOverlap="1" wp14:anchorId="0911203F" wp14:editId="710EC389">
            <wp:simplePos x="0" y="0"/>
            <wp:positionH relativeFrom="column">
              <wp:posOffset>2990850</wp:posOffset>
            </wp:positionH>
            <wp:positionV relativeFrom="paragraph">
              <wp:posOffset>7267575</wp:posOffset>
            </wp:positionV>
            <wp:extent cx="2324100" cy="1085850"/>
            <wp:effectExtent l="0" t="0" r="0" b="0"/>
            <wp:wrapNone/>
            <wp:docPr id="3" name="Imagen 6" descr="Descripción: F:\Personería\FIRMA DIGITAL - copia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Descripción: F:\Personería\FIRMA DIGITAL - copia (2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6B5F72" w14:textId="77777777" w:rsidR="004B465B" w:rsidRPr="000D325E" w:rsidRDefault="004B465B" w:rsidP="000D325E">
      <w:pPr>
        <w:pStyle w:val="Sinespaciado"/>
        <w:rPr>
          <w:rFonts w:ascii="Arial" w:hAnsi="Arial" w:cs="Arial"/>
          <w:sz w:val="24"/>
        </w:rPr>
      </w:pPr>
    </w:p>
    <w:p w14:paraId="2850E6C1" w14:textId="77777777" w:rsidR="003F13A9" w:rsidRDefault="003F13A9" w:rsidP="003F13A9">
      <w:pPr>
        <w:pStyle w:val="Sinespaciado"/>
        <w:jc w:val="center"/>
        <w:rPr>
          <w:rFonts w:ascii="Arial" w:hAnsi="Arial" w:cs="Arial"/>
          <w:b/>
          <w:sz w:val="24"/>
        </w:rPr>
      </w:pPr>
      <w:r w:rsidRPr="00444774">
        <w:rPr>
          <w:rFonts w:ascii="Arial" w:hAnsi="Arial" w:cs="Arial"/>
          <w:b/>
          <w:sz w:val="24"/>
        </w:rPr>
        <w:t>NOMBRE</w:t>
      </w:r>
      <w:r>
        <w:rPr>
          <w:rFonts w:ascii="Arial" w:hAnsi="Arial" w:cs="Arial"/>
          <w:b/>
          <w:sz w:val="24"/>
        </w:rPr>
        <w:t>S Y APELLIDOS</w:t>
      </w:r>
    </w:p>
    <w:p w14:paraId="42B13CE0" w14:textId="77777777" w:rsidR="003F13A9" w:rsidRPr="008D0ECE" w:rsidRDefault="003F13A9" w:rsidP="003F13A9">
      <w:pPr>
        <w:pStyle w:val="Sinespaciado"/>
        <w:jc w:val="center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Denominación del Empleo</w:t>
      </w:r>
    </w:p>
    <w:p w14:paraId="27A53EE2" w14:textId="48A3A723" w:rsidR="00362A1F" w:rsidRDefault="003F13A9" w:rsidP="003F13A9">
      <w:pPr>
        <w:pStyle w:val="Sinespaciado"/>
        <w:tabs>
          <w:tab w:val="center" w:pos="4419"/>
          <w:tab w:val="left" w:pos="795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Área/Dependencia</w:t>
      </w:r>
      <w:r>
        <w:rPr>
          <w:rFonts w:ascii="Arial" w:hAnsi="Arial" w:cs="Arial"/>
          <w:sz w:val="24"/>
        </w:rPr>
        <w:tab/>
      </w:r>
    </w:p>
    <w:p w14:paraId="096A3733" w14:textId="77777777" w:rsidR="00362A1F" w:rsidRDefault="00362A1F" w:rsidP="007214CC">
      <w:pPr>
        <w:pStyle w:val="Sinespaciado"/>
        <w:jc w:val="center"/>
        <w:rPr>
          <w:rFonts w:ascii="Arial" w:hAnsi="Arial" w:cs="Arial"/>
          <w:sz w:val="24"/>
        </w:rPr>
      </w:pPr>
    </w:p>
    <w:p w14:paraId="4AD463DD" w14:textId="77777777" w:rsidR="00362A1F" w:rsidRDefault="00362A1F" w:rsidP="007214CC">
      <w:pPr>
        <w:pStyle w:val="Sinespaciado"/>
        <w:jc w:val="center"/>
        <w:rPr>
          <w:rFonts w:ascii="Arial" w:hAnsi="Arial" w:cs="Arial"/>
          <w:sz w:val="24"/>
        </w:rPr>
      </w:pPr>
    </w:p>
    <w:p w14:paraId="5107E1F0" w14:textId="77777777" w:rsidR="00362A1F" w:rsidRDefault="00362A1F" w:rsidP="00362A1F">
      <w:pPr>
        <w:pStyle w:val="Sinespaciado"/>
        <w:jc w:val="both"/>
        <w:rPr>
          <w:rFonts w:ascii="Tahoma" w:hAnsi="Tahoma" w:cs="Tahoma"/>
        </w:rPr>
      </w:pPr>
    </w:p>
    <w:p w14:paraId="3673870F" w14:textId="77777777" w:rsidR="00362A1F" w:rsidRDefault="00362A1F" w:rsidP="00362A1F">
      <w:pPr>
        <w:pStyle w:val="Sinespaciado"/>
        <w:jc w:val="both"/>
        <w:rPr>
          <w:rFonts w:ascii="Tahoma" w:hAnsi="Tahoma" w:cs="Tahoma"/>
        </w:rPr>
      </w:pPr>
    </w:p>
    <w:sectPr w:rsidR="00362A1F" w:rsidSect="000D675E">
      <w:headerReference w:type="default" r:id="rId9"/>
      <w:footerReference w:type="default" r:id="rId10"/>
      <w:pgSz w:w="12240" w:h="15840" w:code="1"/>
      <w:pgMar w:top="1701" w:right="1701" w:bottom="184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330D8" w14:textId="77777777" w:rsidR="007465B6" w:rsidRDefault="007465B6" w:rsidP="007D43BE">
      <w:pPr>
        <w:spacing w:after="0" w:line="240" w:lineRule="auto"/>
      </w:pPr>
      <w:r>
        <w:separator/>
      </w:r>
    </w:p>
  </w:endnote>
  <w:endnote w:type="continuationSeparator" w:id="0">
    <w:p w14:paraId="6C5FB78F" w14:textId="77777777" w:rsidR="007465B6" w:rsidRDefault="007465B6" w:rsidP="007D4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6ADA6" w14:textId="3582F92C" w:rsidR="003F13A9" w:rsidRDefault="00EF6A7A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7C9DE15A" wp14:editId="7AAB707B">
          <wp:simplePos x="0" y="0"/>
          <wp:positionH relativeFrom="page">
            <wp:posOffset>-17253</wp:posOffset>
          </wp:positionH>
          <wp:positionV relativeFrom="paragraph">
            <wp:posOffset>-270366</wp:posOffset>
          </wp:positionV>
          <wp:extent cx="7668655" cy="1032043"/>
          <wp:effectExtent l="0" t="0" r="0" b="0"/>
          <wp:wrapNone/>
          <wp:docPr id="2" name="Imagen 2145873596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7067560" name="Imagen 2145873596" descr="Text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8673" cy="10333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A3A5E" w14:textId="77777777" w:rsidR="007465B6" w:rsidRDefault="007465B6" w:rsidP="007D43BE">
      <w:pPr>
        <w:spacing w:after="0" w:line="240" w:lineRule="auto"/>
      </w:pPr>
      <w:r>
        <w:separator/>
      </w:r>
    </w:p>
  </w:footnote>
  <w:footnote w:type="continuationSeparator" w:id="0">
    <w:p w14:paraId="36D657DD" w14:textId="77777777" w:rsidR="007465B6" w:rsidRDefault="007465B6" w:rsidP="007D43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BC417" w14:textId="04600A84" w:rsidR="007D43BE" w:rsidRDefault="003F13A9" w:rsidP="003F13A9">
    <w:pPr>
      <w:pStyle w:val="titulos"/>
      <w:spacing w:before="0" w:beforeAutospacing="0" w:after="0" w:afterAutospacing="0"/>
      <w:jc w:val="center"/>
      <w:rPr>
        <w:rFonts w:ascii="Arial" w:hAnsi="Arial" w:cs="Arial"/>
        <w:color w:val="000000"/>
        <w:sz w:val="24"/>
        <w:szCs w:val="24"/>
        <w:lang w:eastAsia="ar-SA"/>
      </w:rPr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6A50BC38" wp14:editId="0C1DEB77">
          <wp:simplePos x="0" y="0"/>
          <wp:positionH relativeFrom="column">
            <wp:posOffset>-634102</wp:posOffset>
          </wp:positionH>
          <wp:positionV relativeFrom="paragraph">
            <wp:posOffset>-179645</wp:posOffset>
          </wp:positionV>
          <wp:extent cx="1619250" cy="885825"/>
          <wp:effectExtent l="0" t="0" r="0" b="9525"/>
          <wp:wrapNone/>
          <wp:docPr id="1" name="Imagen 1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4534180" name="Imagen 1314534180" descr="Logotip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A9BF1C0" w14:textId="7458D5AE" w:rsidR="003F13A9" w:rsidRPr="003F13A9" w:rsidRDefault="003F13A9" w:rsidP="003F13A9">
    <w:pPr>
      <w:pStyle w:val="titulos"/>
      <w:spacing w:before="0" w:beforeAutospacing="0" w:after="0" w:afterAutospacing="0"/>
      <w:jc w:val="right"/>
      <w:rPr>
        <w:rFonts w:ascii="Arial" w:hAnsi="Arial" w:cs="Arial"/>
        <w:b w:val="0"/>
        <w:color w:val="BFBFBF" w:themeColor="background1" w:themeShade="BF"/>
        <w:sz w:val="24"/>
        <w:szCs w:val="24"/>
        <w:lang w:eastAsia="ar-SA"/>
      </w:rPr>
    </w:pPr>
    <w:r w:rsidRPr="003F13A9">
      <w:rPr>
        <w:rFonts w:ascii="Arial" w:hAnsi="Arial" w:cs="Arial"/>
        <w:b w:val="0"/>
        <w:color w:val="BFBFBF" w:themeColor="background1" w:themeShade="BF"/>
        <w:kern w:val="3"/>
        <w:sz w:val="24"/>
        <w:szCs w:val="24"/>
        <w:lang w:eastAsia="ar-SA" w:bidi="hi-IN"/>
      </w:rPr>
      <w:fldChar w:fldCharType="begin"/>
    </w:r>
    <w:r w:rsidRPr="003F13A9">
      <w:rPr>
        <w:rFonts w:ascii="Arial" w:hAnsi="Arial" w:cs="Arial"/>
        <w:b w:val="0"/>
        <w:color w:val="BFBFBF" w:themeColor="background1" w:themeShade="BF"/>
        <w:kern w:val="3"/>
        <w:sz w:val="24"/>
        <w:szCs w:val="24"/>
        <w:lang w:eastAsia="ar-SA" w:bidi="hi-IN"/>
      </w:rPr>
      <w:instrText>PAGE</w:instrText>
    </w:r>
    <w:r w:rsidRPr="003F13A9">
      <w:rPr>
        <w:rFonts w:ascii="Arial" w:hAnsi="Arial" w:cs="Arial"/>
        <w:b w:val="0"/>
        <w:color w:val="BFBFBF" w:themeColor="background1" w:themeShade="BF"/>
        <w:kern w:val="3"/>
        <w:sz w:val="24"/>
        <w:szCs w:val="24"/>
        <w:lang w:eastAsia="ar-SA" w:bidi="hi-IN"/>
      </w:rPr>
      <w:fldChar w:fldCharType="separate"/>
    </w:r>
    <w:r w:rsidR="006C35B8">
      <w:rPr>
        <w:rFonts w:ascii="Arial" w:hAnsi="Arial" w:cs="Arial"/>
        <w:b w:val="0"/>
        <w:noProof/>
        <w:color w:val="BFBFBF" w:themeColor="background1" w:themeShade="BF"/>
        <w:kern w:val="3"/>
        <w:sz w:val="24"/>
        <w:szCs w:val="24"/>
        <w:lang w:eastAsia="ar-SA" w:bidi="hi-IN"/>
      </w:rPr>
      <w:t>1</w:t>
    </w:r>
    <w:r w:rsidRPr="003F13A9">
      <w:rPr>
        <w:rFonts w:ascii="Arial" w:hAnsi="Arial" w:cs="Arial"/>
        <w:b w:val="0"/>
        <w:color w:val="BFBFBF" w:themeColor="background1" w:themeShade="BF"/>
        <w:kern w:val="3"/>
        <w:sz w:val="24"/>
        <w:szCs w:val="24"/>
        <w:lang w:eastAsia="ar-SA" w:bidi="hi-I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90BBC"/>
    <w:multiLevelType w:val="hybridMultilevel"/>
    <w:tmpl w:val="B6F0BF0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5504A"/>
    <w:multiLevelType w:val="hybridMultilevel"/>
    <w:tmpl w:val="F59C1AD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B3F8B"/>
    <w:multiLevelType w:val="hybridMultilevel"/>
    <w:tmpl w:val="D9F2A33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C55E35"/>
    <w:multiLevelType w:val="hybridMultilevel"/>
    <w:tmpl w:val="2FA4F2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20BA3"/>
    <w:multiLevelType w:val="hybridMultilevel"/>
    <w:tmpl w:val="C1C2AC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11A8F"/>
    <w:multiLevelType w:val="hybridMultilevel"/>
    <w:tmpl w:val="42E837F2"/>
    <w:lvl w:ilvl="0" w:tplc="240A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6" w15:restartNumberingAfterBreak="0">
    <w:nsid w:val="73F1227A"/>
    <w:multiLevelType w:val="hybridMultilevel"/>
    <w:tmpl w:val="B28E8B2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3276800">
    <w:abstractNumId w:val="3"/>
  </w:num>
  <w:num w:numId="2" w16cid:durableId="1175996381">
    <w:abstractNumId w:val="4"/>
  </w:num>
  <w:num w:numId="3" w16cid:durableId="270625475">
    <w:abstractNumId w:val="0"/>
  </w:num>
  <w:num w:numId="4" w16cid:durableId="522280609">
    <w:abstractNumId w:val="2"/>
  </w:num>
  <w:num w:numId="5" w16cid:durableId="1180003013">
    <w:abstractNumId w:val="5"/>
  </w:num>
  <w:num w:numId="6" w16cid:durableId="510071295">
    <w:abstractNumId w:val="6"/>
  </w:num>
  <w:num w:numId="7" w16cid:durableId="194965691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gela Viviana Torres Carranza">
    <w15:presenceInfo w15:providerId="AD" w15:userId="S-1-5-21-3816389856-4081070791-2837550511-19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3BE"/>
    <w:rsid w:val="00000E9A"/>
    <w:rsid w:val="000051FB"/>
    <w:rsid w:val="00005583"/>
    <w:rsid w:val="00007CD0"/>
    <w:rsid w:val="00026B48"/>
    <w:rsid w:val="000411E7"/>
    <w:rsid w:val="00063999"/>
    <w:rsid w:val="000644F2"/>
    <w:rsid w:val="00081A85"/>
    <w:rsid w:val="00090665"/>
    <w:rsid w:val="00091A33"/>
    <w:rsid w:val="000A2C1D"/>
    <w:rsid w:val="000A4845"/>
    <w:rsid w:val="000C0E72"/>
    <w:rsid w:val="000D0669"/>
    <w:rsid w:val="000D111A"/>
    <w:rsid w:val="000D325E"/>
    <w:rsid w:val="000D5583"/>
    <w:rsid w:val="000D675E"/>
    <w:rsid w:val="000E1273"/>
    <w:rsid w:val="000F30C7"/>
    <w:rsid w:val="001035C5"/>
    <w:rsid w:val="00104E7E"/>
    <w:rsid w:val="00126CBA"/>
    <w:rsid w:val="00134D99"/>
    <w:rsid w:val="001457D4"/>
    <w:rsid w:val="00156D2F"/>
    <w:rsid w:val="0016031A"/>
    <w:rsid w:val="00164736"/>
    <w:rsid w:val="00170305"/>
    <w:rsid w:val="001749D5"/>
    <w:rsid w:val="001768F6"/>
    <w:rsid w:val="00180BDD"/>
    <w:rsid w:val="00183795"/>
    <w:rsid w:val="0019761A"/>
    <w:rsid w:val="00197B75"/>
    <w:rsid w:val="00197BE3"/>
    <w:rsid w:val="001A47FD"/>
    <w:rsid w:val="001B3765"/>
    <w:rsid w:val="001B6951"/>
    <w:rsid w:val="001C12A0"/>
    <w:rsid w:val="001C3921"/>
    <w:rsid w:val="001D100E"/>
    <w:rsid w:val="001D1291"/>
    <w:rsid w:val="001E680F"/>
    <w:rsid w:val="001F3F21"/>
    <w:rsid w:val="001F41DD"/>
    <w:rsid w:val="00201BBB"/>
    <w:rsid w:val="002142B8"/>
    <w:rsid w:val="002179D1"/>
    <w:rsid w:val="00231C06"/>
    <w:rsid w:val="00236A34"/>
    <w:rsid w:val="002442B9"/>
    <w:rsid w:val="00244EDC"/>
    <w:rsid w:val="002460FB"/>
    <w:rsid w:val="002620FC"/>
    <w:rsid w:val="002718AF"/>
    <w:rsid w:val="002724BE"/>
    <w:rsid w:val="00285A86"/>
    <w:rsid w:val="00292F9C"/>
    <w:rsid w:val="00297172"/>
    <w:rsid w:val="002A4010"/>
    <w:rsid w:val="002B242D"/>
    <w:rsid w:val="002B6425"/>
    <w:rsid w:val="002C2951"/>
    <w:rsid w:val="002C4CE8"/>
    <w:rsid w:val="002C7BC2"/>
    <w:rsid w:val="002D305B"/>
    <w:rsid w:val="002E3DAD"/>
    <w:rsid w:val="003050AD"/>
    <w:rsid w:val="00316DAA"/>
    <w:rsid w:val="00325F1F"/>
    <w:rsid w:val="00333A45"/>
    <w:rsid w:val="00340DFD"/>
    <w:rsid w:val="00362A1F"/>
    <w:rsid w:val="00367245"/>
    <w:rsid w:val="00371C9A"/>
    <w:rsid w:val="003759C5"/>
    <w:rsid w:val="003861DD"/>
    <w:rsid w:val="003B41A3"/>
    <w:rsid w:val="003C189F"/>
    <w:rsid w:val="003C6858"/>
    <w:rsid w:val="003D6D1E"/>
    <w:rsid w:val="003D6EE5"/>
    <w:rsid w:val="003E20DD"/>
    <w:rsid w:val="003E3769"/>
    <w:rsid w:val="003F13A9"/>
    <w:rsid w:val="003F2976"/>
    <w:rsid w:val="003F314C"/>
    <w:rsid w:val="003F602A"/>
    <w:rsid w:val="0040572F"/>
    <w:rsid w:val="00417B44"/>
    <w:rsid w:val="00420492"/>
    <w:rsid w:val="004219F4"/>
    <w:rsid w:val="00422865"/>
    <w:rsid w:val="00426ADF"/>
    <w:rsid w:val="004333CE"/>
    <w:rsid w:val="00451262"/>
    <w:rsid w:val="004616AA"/>
    <w:rsid w:val="00465D1E"/>
    <w:rsid w:val="00472E3C"/>
    <w:rsid w:val="0047351A"/>
    <w:rsid w:val="00477F83"/>
    <w:rsid w:val="004842DE"/>
    <w:rsid w:val="00485DF5"/>
    <w:rsid w:val="00495AF3"/>
    <w:rsid w:val="00496069"/>
    <w:rsid w:val="004A5007"/>
    <w:rsid w:val="004A626E"/>
    <w:rsid w:val="004A7996"/>
    <w:rsid w:val="004B0085"/>
    <w:rsid w:val="004B465B"/>
    <w:rsid w:val="004C21D6"/>
    <w:rsid w:val="004C4A7D"/>
    <w:rsid w:val="004D24FE"/>
    <w:rsid w:val="004D31E4"/>
    <w:rsid w:val="004D6EF6"/>
    <w:rsid w:val="004E5D27"/>
    <w:rsid w:val="004F049D"/>
    <w:rsid w:val="004F4B68"/>
    <w:rsid w:val="004F75B3"/>
    <w:rsid w:val="00501C20"/>
    <w:rsid w:val="00502B3A"/>
    <w:rsid w:val="00502FBA"/>
    <w:rsid w:val="0050429F"/>
    <w:rsid w:val="00505875"/>
    <w:rsid w:val="00511A5B"/>
    <w:rsid w:val="00513C58"/>
    <w:rsid w:val="0051758D"/>
    <w:rsid w:val="005229F4"/>
    <w:rsid w:val="00532F8D"/>
    <w:rsid w:val="00535F42"/>
    <w:rsid w:val="0054064D"/>
    <w:rsid w:val="005523FB"/>
    <w:rsid w:val="00561A90"/>
    <w:rsid w:val="00562830"/>
    <w:rsid w:val="00566FBD"/>
    <w:rsid w:val="005734D0"/>
    <w:rsid w:val="005862EC"/>
    <w:rsid w:val="005975A8"/>
    <w:rsid w:val="005A3830"/>
    <w:rsid w:val="005B0FFD"/>
    <w:rsid w:val="005B6065"/>
    <w:rsid w:val="005C0166"/>
    <w:rsid w:val="005C0425"/>
    <w:rsid w:val="005C1442"/>
    <w:rsid w:val="005F5CBB"/>
    <w:rsid w:val="005F767A"/>
    <w:rsid w:val="005F7719"/>
    <w:rsid w:val="00611974"/>
    <w:rsid w:val="0062386B"/>
    <w:rsid w:val="00626858"/>
    <w:rsid w:val="00627161"/>
    <w:rsid w:val="006354A6"/>
    <w:rsid w:val="00647120"/>
    <w:rsid w:val="0066166E"/>
    <w:rsid w:val="00686875"/>
    <w:rsid w:val="0069624B"/>
    <w:rsid w:val="00696F8D"/>
    <w:rsid w:val="006A1FD7"/>
    <w:rsid w:val="006A403B"/>
    <w:rsid w:val="006C35B8"/>
    <w:rsid w:val="006D0C56"/>
    <w:rsid w:val="006E66D5"/>
    <w:rsid w:val="006F4C4E"/>
    <w:rsid w:val="00702BB6"/>
    <w:rsid w:val="00704EFE"/>
    <w:rsid w:val="007059C4"/>
    <w:rsid w:val="00713F6A"/>
    <w:rsid w:val="00715362"/>
    <w:rsid w:val="007214CC"/>
    <w:rsid w:val="00734DCE"/>
    <w:rsid w:val="007465B6"/>
    <w:rsid w:val="00754553"/>
    <w:rsid w:val="00773822"/>
    <w:rsid w:val="007748D8"/>
    <w:rsid w:val="0077717D"/>
    <w:rsid w:val="00777711"/>
    <w:rsid w:val="00795521"/>
    <w:rsid w:val="007974AF"/>
    <w:rsid w:val="007A4F2E"/>
    <w:rsid w:val="007A54BE"/>
    <w:rsid w:val="007B0521"/>
    <w:rsid w:val="007C12BA"/>
    <w:rsid w:val="007C5CA2"/>
    <w:rsid w:val="007C6179"/>
    <w:rsid w:val="007D213C"/>
    <w:rsid w:val="007D43BE"/>
    <w:rsid w:val="007D6679"/>
    <w:rsid w:val="007E6F50"/>
    <w:rsid w:val="007F7432"/>
    <w:rsid w:val="00810D02"/>
    <w:rsid w:val="00811455"/>
    <w:rsid w:val="00813114"/>
    <w:rsid w:val="00822D42"/>
    <w:rsid w:val="00840759"/>
    <w:rsid w:val="00841443"/>
    <w:rsid w:val="00842DB5"/>
    <w:rsid w:val="00860AAF"/>
    <w:rsid w:val="00864138"/>
    <w:rsid w:val="008732AA"/>
    <w:rsid w:val="0088287A"/>
    <w:rsid w:val="00887607"/>
    <w:rsid w:val="00890E1E"/>
    <w:rsid w:val="00891138"/>
    <w:rsid w:val="00892E8D"/>
    <w:rsid w:val="00893579"/>
    <w:rsid w:val="008938E9"/>
    <w:rsid w:val="008A3028"/>
    <w:rsid w:val="008A3183"/>
    <w:rsid w:val="008A4E17"/>
    <w:rsid w:val="008E0534"/>
    <w:rsid w:val="008E0AD2"/>
    <w:rsid w:val="008E405E"/>
    <w:rsid w:val="00900312"/>
    <w:rsid w:val="00904DE7"/>
    <w:rsid w:val="00916FD2"/>
    <w:rsid w:val="00923AD4"/>
    <w:rsid w:val="00925ED2"/>
    <w:rsid w:val="00927850"/>
    <w:rsid w:val="00934BB2"/>
    <w:rsid w:val="00936445"/>
    <w:rsid w:val="009372E2"/>
    <w:rsid w:val="00937988"/>
    <w:rsid w:val="00962488"/>
    <w:rsid w:val="009653D0"/>
    <w:rsid w:val="00972A70"/>
    <w:rsid w:val="00976B14"/>
    <w:rsid w:val="0097702E"/>
    <w:rsid w:val="0097775D"/>
    <w:rsid w:val="00980220"/>
    <w:rsid w:val="00980E37"/>
    <w:rsid w:val="009837A3"/>
    <w:rsid w:val="00987597"/>
    <w:rsid w:val="00991EC5"/>
    <w:rsid w:val="009A2672"/>
    <w:rsid w:val="009A707F"/>
    <w:rsid w:val="009B093C"/>
    <w:rsid w:val="009B2BCF"/>
    <w:rsid w:val="009B5A76"/>
    <w:rsid w:val="009C24DB"/>
    <w:rsid w:val="009C5BE8"/>
    <w:rsid w:val="009C6223"/>
    <w:rsid w:val="009D497F"/>
    <w:rsid w:val="009D6886"/>
    <w:rsid w:val="009E1240"/>
    <w:rsid w:val="009E275A"/>
    <w:rsid w:val="009E32BD"/>
    <w:rsid w:val="009E56D0"/>
    <w:rsid w:val="009E7C11"/>
    <w:rsid w:val="009F50A7"/>
    <w:rsid w:val="009F5ECA"/>
    <w:rsid w:val="009F7A95"/>
    <w:rsid w:val="00A00029"/>
    <w:rsid w:val="00A00715"/>
    <w:rsid w:val="00A17351"/>
    <w:rsid w:val="00A22414"/>
    <w:rsid w:val="00A26EF1"/>
    <w:rsid w:val="00A33C4A"/>
    <w:rsid w:val="00A400C8"/>
    <w:rsid w:val="00A44246"/>
    <w:rsid w:val="00A47CC0"/>
    <w:rsid w:val="00A56071"/>
    <w:rsid w:val="00A56162"/>
    <w:rsid w:val="00A60104"/>
    <w:rsid w:val="00A62A55"/>
    <w:rsid w:val="00A63E55"/>
    <w:rsid w:val="00A7075A"/>
    <w:rsid w:val="00A72A01"/>
    <w:rsid w:val="00A74746"/>
    <w:rsid w:val="00A81741"/>
    <w:rsid w:val="00A82440"/>
    <w:rsid w:val="00A90324"/>
    <w:rsid w:val="00AA1E90"/>
    <w:rsid w:val="00AB0242"/>
    <w:rsid w:val="00AB054B"/>
    <w:rsid w:val="00AC0412"/>
    <w:rsid w:val="00AC2EAC"/>
    <w:rsid w:val="00AC7699"/>
    <w:rsid w:val="00AD5CFA"/>
    <w:rsid w:val="00AE0F58"/>
    <w:rsid w:val="00AF16CA"/>
    <w:rsid w:val="00AF3078"/>
    <w:rsid w:val="00B10DA6"/>
    <w:rsid w:val="00B11EA4"/>
    <w:rsid w:val="00B136D7"/>
    <w:rsid w:val="00B24D0F"/>
    <w:rsid w:val="00B268CB"/>
    <w:rsid w:val="00B306B0"/>
    <w:rsid w:val="00B36E5B"/>
    <w:rsid w:val="00B37EE1"/>
    <w:rsid w:val="00B402C8"/>
    <w:rsid w:val="00B42848"/>
    <w:rsid w:val="00B431B0"/>
    <w:rsid w:val="00B50D59"/>
    <w:rsid w:val="00B5465C"/>
    <w:rsid w:val="00B61E2D"/>
    <w:rsid w:val="00B63C8F"/>
    <w:rsid w:val="00B640F5"/>
    <w:rsid w:val="00B74C71"/>
    <w:rsid w:val="00B77EC3"/>
    <w:rsid w:val="00B816E8"/>
    <w:rsid w:val="00B81BD9"/>
    <w:rsid w:val="00B84CEC"/>
    <w:rsid w:val="00B84F84"/>
    <w:rsid w:val="00B9360F"/>
    <w:rsid w:val="00BA3058"/>
    <w:rsid w:val="00BA34D3"/>
    <w:rsid w:val="00BA3CD6"/>
    <w:rsid w:val="00BA68F1"/>
    <w:rsid w:val="00BB77BA"/>
    <w:rsid w:val="00BC1A04"/>
    <w:rsid w:val="00BC1F10"/>
    <w:rsid w:val="00BC4609"/>
    <w:rsid w:val="00BD57F4"/>
    <w:rsid w:val="00BE471A"/>
    <w:rsid w:val="00BF0EE1"/>
    <w:rsid w:val="00BF6982"/>
    <w:rsid w:val="00C0135D"/>
    <w:rsid w:val="00C04366"/>
    <w:rsid w:val="00C13DE2"/>
    <w:rsid w:val="00C14396"/>
    <w:rsid w:val="00C207D9"/>
    <w:rsid w:val="00C265AD"/>
    <w:rsid w:val="00C27AEB"/>
    <w:rsid w:val="00C45628"/>
    <w:rsid w:val="00C45908"/>
    <w:rsid w:val="00C62317"/>
    <w:rsid w:val="00C67535"/>
    <w:rsid w:val="00CA2683"/>
    <w:rsid w:val="00CA363B"/>
    <w:rsid w:val="00CA6B1B"/>
    <w:rsid w:val="00CC33B1"/>
    <w:rsid w:val="00CC3F70"/>
    <w:rsid w:val="00CC668B"/>
    <w:rsid w:val="00CD681B"/>
    <w:rsid w:val="00CF0A26"/>
    <w:rsid w:val="00CF57A9"/>
    <w:rsid w:val="00CF7082"/>
    <w:rsid w:val="00D0191A"/>
    <w:rsid w:val="00D11BEB"/>
    <w:rsid w:val="00D169AF"/>
    <w:rsid w:val="00D170F6"/>
    <w:rsid w:val="00D21F1E"/>
    <w:rsid w:val="00D36765"/>
    <w:rsid w:val="00D434F4"/>
    <w:rsid w:val="00D44C9C"/>
    <w:rsid w:val="00D46654"/>
    <w:rsid w:val="00D46942"/>
    <w:rsid w:val="00D47F0E"/>
    <w:rsid w:val="00D507F0"/>
    <w:rsid w:val="00D50B49"/>
    <w:rsid w:val="00D52301"/>
    <w:rsid w:val="00D533C2"/>
    <w:rsid w:val="00D5548B"/>
    <w:rsid w:val="00D628D0"/>
    <w:rsid w:val="00D651BA"/>
    <w:rsid w:val="00D81341"/>
    <w:rsid w:val="00D8587B"/>
    <w:rsid w:val="00D96358"/>
    <w:rsid w:val="00DC147C"/>
    <w:rsid w:val="00DC1D4D"/>
    <w:rsid w:val="00DD17E9"/>
    <w:rsid w:val="00DD22CB"/>
    <w:rsid w:val="00DE1F14"/>
    <w:rsid w:val="00DE3301"/>
    <w:rsid w:val="00DF3B10"/>
    <w:rsid w:val="00DF3F37"/>
    <w:rsid w:val="00DF6B2D"/>
    <w:rsid w:val="00E00FBE"/>
    <w:rsid w:val="00E01598"/>
    <w:rsid w:val="00E03FC1"/>
    <w:rsid w:val="00E17961"/>
    <w:rsid w:val="00E220E0"/>
    <w:rsid w:val="00E34A6D"/>
    <w:rsid w:val="00E4093A"/>
    <w:rsid w:val="00E41B8C"/>
    <w:rsid w:val="00E422DD"/>
    <w:rsid w:val="00E501C7"/>
    <w:rsid w:val="00E50417"/>
    <w:rsid w:val="00E534B8"/>
    <w:rsid w:val="00E61B1C"/>
    <w:rsid w:val="00E61E79"/>
    <w:rsid w:val="00E74E64"/>
    <w:rsid w:val="00E75947"/>
    <w:rsid w:val="00E75FFC"/>
    <w:rsid w:val="00E85AF6"/>
    <w:rsid w:val="00E9700D"/>
    <w:rsid w:val="00EA779F"/>
    <w:rsid w:val="00EE31CB"/>
    <w:rsid w:val="00EE5CC7"/>
    <w:rsid w:val="00EF6A7A"/>
    <w:rsid w:val="00F22239"/>
    <w:rsid w:val="00F238FD"/>
    <w:rsid w:val="00F34FBA"/>
    <w:rsid w:val="00F3665B"/>
    <w:rsid w:val="00F4329E"/>
    <w:rsid w:val="00F4339E"/>
    <w:rsid w:val="00F53B4F"/>
    <w:rsid w:val="00F579F0"/>
    <w:rsid w:val="00F64A4E"/>
    <w:rsid w:val="00F70A9A"/>
    <w:rsid w:val="00F72800"/>
    <w:rsid w:val="00F73895"/>
    <w:rsid w:val="00F763F3"/>
    <w:rsid w:val="00F83A41"/>
    <w:rsid w:val="00F90282"/>
    <w:rsid w:val="00F9766A"/>
    <w:rsid w:val="00FB5F25"/>
    <w:rsid w:val="00FC7259"/>
    <w:rsid w:val="00FD087A"/>
    <w:rsid w:val="00FD1E88"/>
    <w:rsid w:val="00FD1EAC"/>
    <w:rsid w:val="00FD3B0F"/>
    <w:rsid w:val="00FD3B73"/>
    <w:rsid w:val="00FD4DD9"/>
    <w:rsid w:val="00FE1219"/>
    <w:rsid w:val="00FE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F95CEEF"/>
  <w15:chartTrackingRefBased/>
  <w15:docId w15:val="{C53C8422-BECD-4EF0-8E55-285CFB789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7D43B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7D43BE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7D43B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7D43BE"/>
    <w:rPr>
      <w:sz w:val="22"/>
      <w:szCs w:val="22"/>
      <w:lang w:eastAsia="en-US"/>
    </w:rPr>
  </w:style>
  <w:style w:type="paragraph" w:customStyle="1" w:styleId="Standard">
    <w:name w:val="Standard"/>
    <w:rsid w:val="007D43BE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sz w:val="24"/>
      <w:szCs w:val="24"/>
      <w:lang w:val="es-CO" w:eastAsia="zh-CN" w:bidi="hi-IN"/>
    </w:rPr>
  </w:style>
  <w:style w:type="paragraph" w:styleId="Sinespaciado">
    <w:name w:val="No Spacing"/>
    <w:qFormat/>
    <w:rsid w:val="007D43BE"/>
    <w:rPr>
      <w:sz w:val="22"/>
      <w:szCs w:val="22"/>
      <w:lang w:val="es-CO" w:eastAsia="en-US"/>
    </w:rPr>
  </w:style>
  <w:style w:type="table" w:styleId="Tablaconcuadrcula">
    <w:name w:val="Table Grid"/>
    <w:basedOn w:val="Tablanormal"/>
    <w:uiPriority w:val="59"/>
    <w:rsid w:val="007D43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4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7D43BE"/>
    <w:rPr>
      <w:rFonts w:ascii="Tahoma" w:hAnsi="Tahoma" w:cs="Tahoma"/>
      <w:sz w:val="16"/>
      <w:szCs w:val="16"/>
      <w:lang w:eastAsia="en-US"/>
    </w:rPr>
  </w:style>
  <w:style w:type="paragraph" w:customStyle="1" w:styleId="titulos">
    <w:name w:val="titulos"/>
    <w:basedOn w:val="Normal"/>
    <w:rsid w:val="008732AA"/>
    <w:pPr>
      <w:spacing w:before="100" w:beforeAutospacing="1" w:after="100" w:afterAutospacing="1" w:line="240" w:lineRule="auto"/>
    </w:pPr>
    <w:rPr>
      <w:rFonts w:ascii="Verdana" w:eastAsia="Times New Roman" w:hAnsi="Verdana"/>
      <w:b/>
      <w:bCs/>
      <w:color w:val="006699"/>
      <w:sz w:val="18"/>
      <w:szCs w:val="18"/>
      <w:lang w:val="es-ES" w:eastAsia="es-ES"/>
    </w:rPr>
  </w:style>
  <w:style w:type="paragraph" w:styleId="Revisin">
    <w:name w:val="Revision"/>
    <w:hidden/>
    <w:uiPriority w:val="99"/>
    <w:semiHidden/>
    <w:rsid w:val="00D96358"/>
    <w:rPr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7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98432-A304-4780-A95D-2977236DE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Cobos Pérez</dc:creator>
  <cp:keywords/>
  <cp:lastModifiedBy>Derly Duarte</cp:lastModifiedBy>
  <cp:revision>2</cp:revision>
  <cp:lastPrinted>2017-05-04T00:00:00Z</cp:lastPrinted>
  <dcterms:created xsi:type="dcterms:W3CDTF">2022-08-03T22:34:00Z</dcterms:created>
  <dcterms:modified xsi:type="dcterms:W3CDTF">2022-08-03T22:34:00Z</dcterms:modified>
</cp:coreProperties>
</file>