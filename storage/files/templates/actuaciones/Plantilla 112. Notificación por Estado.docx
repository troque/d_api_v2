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2C5E" w14:textId="2AE958BC" w:rsidR="00122004" w:rsidRDefault="00122004" w:rsidP="00C856BB">
      <w:pPr>
        <w:jc w:val="center"/>
        <w:rPr>
          <w:rFonts w:ascii="Arial" w:hAnsi="Arial" w:cs="Arial"/>
          <w:sz w:val="24"/>
          <w:szCs w:val="24"/>
        </w:rPr>
      </w:pPr>
      <w:r w:rsidRPr="00C856BB">
        <w:rPr>
          <w:rFonts w:ascii="Arial" w:hAnsi="Arial" w:cs="Arial"/>
          <w:b/>
          <w:bCs/>
          <w:sz w:val="24"/>
          <w:szCs w:val="24"/>
        </w:rPr>
        <w:t>NOTIFICACIÓN POR ESTADO N°</w:t>
      </w:r>
      <w:r w:rsidRPr="00122004">
        <w:rPr>
          <w:rFonts w:ascii="Arial" w:hAnsi="Arial" w:cs="Arial"/>
          <w:sz w:val="24"/>
          <w:szCs w:val="24"/>
        </w:rPr>
        <w:t xml:space="preserve"> __________</w:t>
      </w:r>
    </w:p>
    <w:p w14:paraId="54FDDF57" w14:textId="77777777" w:rsidR="00C856BB" w:rsidRPr="00122004" w:rsidRDefault="00C856BB" w:rsidP="00C856BB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12395" w:type="dxa"/>
        <w:jc w:val="center"/>
        <w:tblLayout w:type="fixed"/>
        <w:tblLook w:val="04A0" w:firstRow="1" w:lastRow="0" w:firstColumn="1" w:lastColumn="0" w:noHBand="0" w:noVBand="1"/>
      </w:tblPr>
      <w:tblGrid>
        <w:gridCol w:w="2039"/>
        <w:gridCol w:w="6481"/>
        <w:gridCol w:w="1845"/>
        <w:gridCol w:w="2030"/>
      </w:tblGrid>
      <w:tr w:rsidR="003D18B4" w:rsidRPr="00AE57A7" w14:paraId="33B8B5CD" w14:textId="77777777" w:rsidTr="00B46D21">
        <w:trPr>
          <w:jc w:val="center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0FD3F0" w14:textId="77777777" w:rsidR="003D18B4" w:rsidRPr="00AE57A7" w:rsidRDefault="003D18B4" w:rsidP="003D18B4">
            <w:pPr>
              <w:pStyle w:val="Sinespaciado"/>
              <w:jc w:val="both"/>
              <w:rPr>
                <w:rFonts w:ascii="Arial" w:eastAsia="Arial Unicode MS" w:hAnsi="Arial" w:cs="Arial"/>
                <w:sz w:val="28"/>
              </w:rPr>
            </w:pPr>
            <w:r w:rsidRPr="00AE57A7">
              <w:rPr>
                <w:rFonts w:ascii="Arial" w:hAnsi="Arial" w:cs="Arial"/>
                <w:sz w:val="24"/>
              </w:rPr>
              <w:t>Auto N° y fecha: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426418" w14:textId="7910816C" w:rsidR="003D18B4" w:rsidRPr="00AE57A7" w:rsidRDefault="00EE0268" w:rsidP="0074789F">
            <w:pPr>
              <w:pStyle w:val="Sinespaciado"/>
              <w:jc w:val="both"/>
              <w:rPr>
                <w:rFonts w:ascii="Arial" w:eastAsia="Arial Unicode MS" w:hAnsi="Arial" w:cs="Arial"/>
                <w:sz w:val="28"/>
              </w:rPr>
            </w:pPr>
            <w:ins w:id="0" w:author="Derly Duarte" w:date="2022-08-03T17:47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Auto y fecha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06D89D" w14:textId="77777777" w:rsidR="003D18B4" w:rsidRPr="00AE57A7" w:rsidRDefault="003D18B4" w:rsidP="003D18B4">
            <w:pPr>
              <w:pStyle w:val="Sinespaciado"/>
              <w:jc w:val="both"/>
              <w:rPr>
                <w:rFonts w:ascii="Arial" w:eastAsia="Arial Unicode MS" w:hAnsi="Arial" w:cs="Arial"/>
                <w:sz w:val="28"/>
              </w:rPr>
            </w:pPr>
            <w:r w:rsidRPr="00AE57A7">
              <w:rPr>
                <w:rFonts w:ascii="Arial" w:hAnsi="Arial" w:cs="Arial"/>
                <w:sz w:val="24"/>
              </w:rPr>
              <w:t>Cuaderno N°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0EE75" w14:textId="6AAAA8F4" w:rsidR="003D18B4" w:rsidRPr="00AE57A7" w:rsidRDefault="00EE0268" w:rsidP="003D18B4">
            <w:pPr>
              <w:pStyle w:val="Sinespaciado"/>
              <w:jc w:val="both"/>
              <w:rPr>
                <w:rFonts w:ascii="Arial" w:eastAsia="Arial Unicode MS" w:hAnsi="Arial" w:cs="Arial"/>
                <w:sz w:val="28"/>
              </w:rPr>
            </w:pPr>
            <w:ins w:id="1" w:author="Derly Duarte" w:date="2022-08-03T17:47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${Dependencia}</w:t>
              </w:r>
            </w:ins>
          </w:p>
        </w:tc>
      </w:tr>
      <w:tr w:rsidR="008473AC" w:rsidRPr="00AE57A7" w14:paraId="0209427B" w14:textId="77777777" w:rsidTr="00B46D21">
        <w:trPr>
          <w:jc w:val="center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235542" w14:textId="77777777" w:rsidR="008473AC" w:rsidRPr="00AE57A7" w:rsidRDefault="008473AC" w:rsidP="008473AC">
            <w:pPr>
              <w:pStyle w:val="Sinespaciado"/>
              <w:jc w:val="both"/>
              <w:rPr>
                <w:rFonts w:ascii="Arial" w:hAnsi="Arial" w:cs="Arial"/>
                <w:sz w:val="24"/>
              </w:rPr>
            </w:pPr>
            <w:r w:rsidRPr="00AE57A7">
              <w:rPr>
                <w:rFonts w:ascii="Arial" w:hAnsi="Arial" w:cs="Arial"/>
                <w:sz w:val="24"/>
              </w:rPr>
              <w:t>Decisión: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8AB25E" w14:textId="65A64D14" w:rsidR="008473AC" w:rsidRPr="00AE57A7" w:rsidRDefault="00EE0268" w:rsidP="00872A0C">
            <w:pPr>
              <w:pStyle w:val="Sinespaciado"/>
              <w:jc w:val="both"/>
              <w:rPr>
                <w:rFonts w:ascii="Arial" w:eastAsia="Arial Unicode MS" w:hAnsi="Arial" w:cs="Arial"/>
                <w:sz w:val="28"/>
              </w:rPr>
            </w:pPr>
            <w:ins w:id="2" w:author="Derly Duarte" w:date="2022-08-03T17:47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Decisión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E9C7D8" w14:textId="77777777" w:rsidR="008473AC" w:rsidRPr="00AE57A7" w:rsidRDefault="008473AC" w:rsidP="003D18B4">
            <w:pPr>
              <w:pStyle w:val="Sinespaciad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8183" w14:textId="77777777" w:rsidR="008473AC" w:rsidRPr="00AE57A7" w:rsidRDefault="008473AC" w:rsidP="003D18B4">
            <w:pPr>
              <w:pStyle w:val="Sinespaciado"/>
              <w:jc w:val="both"/>
              <w:rPr>
                <w:rFonts w:ascii="Arial" w:eastAsia="Arial Unicode MS" w:hAnsi="Arial" w:cs="Arial"/>
                <w:sz w:val="28"/>
              </w:rPr>
            </w:pPr>
          </w:p>
        </w:tc>
      </w:tr>
      <w:tr w:rsidR="003D18B4" w:rsidRPr="00AE57A7" w14:paraId="071E03C4" w14:textId="77777777" w:rsidTr="00010EB4">
        <w:trPr>
          <w:jc w:val="center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F1EC4A" w14:textId="77777777" w:rsidR="00C856BB" w:rsidRPr="00AE57A7" w:rsidRDefault="008473AC" w:rsidP="008473AC">
            <w:pPr>
              <w:pStyle w:val="Sinespaciado"/>
              <w:jc w:val="both"/>
              <w:rPr>
                <w:rFonts w:ascii="Arial" w:hAnsi="Arial" w:cs="Arial"/>
                <w:sz w:val="24"/>
              </w:rPr>
            </w:pPr>
            <w:r w:rsidRPr="00AE57A7">
              <w:rPr>
                <w:rFonts w:ascii="Arial" w:hAnsi="Arial" w:cs="Arial"/>
                <w:sz w:val="24"/>
              </w:rPr>
              <w:t xml:space="preserve">Radicación N° </w:t>
            </w:r>
          </w:p>
          <w:p w14:paraId="38480B87" w14:textId="2A6DEB8B" w:rsidR="003D18B4" w:rsidRPr="00AE57A7" w:rsidRDefault="008473AC" w:rsidP="008473AC">
            <w:pPr>
              <w:pStyle w:val="Sinespaciado"/>
              <w:jc w:val="both"/>
              <w:rPr>
                <w:rFonts w:ascii="Arial" w:eastAsia="Arial Unicode MS" w:hAnsi="Arial" w:cs="Arial"/>
                <w:sz w:val="28"/>
              </w:rPr>
            </w:pPr>
            <w:r w:rsidRPr="00AE57A7">
              <w:rPr>
                <w:rFonts w:ascii="Arial" w:hAnsi="Arial" w:cs="Arial"/>
                <w:sz w:val="24"/>
              </w:rPr>
              <w:t>ER o IE</w:t>
            </w:r>
            <w:r w:rsidR="003D18B4" w:rsidRPr="00AE57A7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EEFF48" w14:textId="46FED50B" w:rsidR="003D18B4" w:rsidRPr="00AE57A7" w:rsidRDefault="00EE0268" w:rsidP="00F20253">
            <w:pPr>
              <w:pStyle w:val="Sinespaciado"/>
              <w:jc w:val="both"/>
              <w:rPr>
                <w:rFonts w:ascii="Arial" w:eastAsia="Arial Unicode MS" w:hAnsi="Arial" w:cs="Arial"/>
                <w:sz w:val="28"/>
              </w:rPr>
            </w:pPr>
            <w:ins w:id="3" w:author="Derly Duarte" w:date="2022-08-03T17:47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Radicación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C43157" w14:textId="77777777" w:rsidR="003D18B4" w:rsidRPr="00AE57A7" w:rsidRDefault="003D18B4" w:rsidP="003D18B4">
            <w:pPr>
              <w:pStyle w:val="Sinespaciado"/>
              <w:jc w:val="both"/>
              <w:rPr>
                <w:rFonts w:ascii="Arial" w:eastAsia="Arial Unicode MS" w:hAnsi="Arial" w:cs="Arial"/>
                <w:sz w:val="28"/>
              </w:rPr>
            </w:pPr>
            <w:r w:rsidRPr="00AE57A7">
              <w:rPr>
                <w:rFonts w:ascii="Arial" w:hAnsi="Arial" w:cs="Arial"/>
                <w:sz w:val="24"/>
              </w:rPr>
              <w:t>Folios Nos.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BBB0" w14:textId="75FC222F" w:rsidR="003D18B4" w:rsidRPr="00AE57A7" w:rsidRDefault="00EE0268" w:rsidP="000330F4">
            <w:pPr>
              <w:pStyle w:val="Sinespaciado"/>
              <w:jc w:val="both"/>
              <w:rPr>
                <w:rFonts w:ascii="Arial" w:eastAsia="Arial Unicode MS" w:hAnsi="Arial" w:cs="Arial"/>
                <w:sz w:val="28"/>
              </w:rPr>
            </w:pPr>
            <w:ins w:id="4" w:author="Derly Duarte" w:date="2022-08-03T17:47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${Dependencia}</w:t>
              </w:r>
            </w:ins>
          </w:p>
        </w:tc>
      </w:tr>
    </w:tbl>
    <w:p w14:paraId="25832BDB" w14:textId="77777777" w:rsidR="003D18B4" w:rsidRPr="00AE57A7" w:rsidRDefault="003D18B4" w:rsidP="003D18B4">
      <w:pPr>
        <w:pStyle w:val="Sinespaciado"/>
        <w:jc w:val="both"/>
        <w:rPr>
          <w:rFonts w:ascii="Arial" w:eastAsia="Arial Unicode MS" w:hAnsi="Arial" w:cs="Arial"/>
          <w:sz w:val="24"/>
          <w:szCs w:val="2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39"/>
        <w:gridCol w:w="10356"/>
      </w:tblGrid>
      <w:tr w:rsidR="003D18B4" w:rsidRPr="00AE57A7" w14:paraId="6C5C11E0" w14:textId="77777777" w:rsidTr="00EB1D12">
        <w:trPr>
          <w:jc w:val="center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362622" w14:textId="77777777" w:rsidR="003D18B4" w:rsidRPr="00AE57A7" w:rsidRDefault="003D18B4" w:rsidP="003D18B4">
            <w:pPr>
              <w:pStyle w:val="Sinespaciado"/>
              <w:jc w:val="both"/>
              <w:rPr>
                <w:rFonts w:ascii="Arial" w:eastAsia="Arial Unicode MS" w:hAnsi="Arial" w:cs="Arial"/>
                <w:sz w:val="28"/>
              </w:rPr>
            </w:pPr>
            <w:r w:rsidRPr="00AE57A7">
              <w:rPr>
                <w:rFonts w:ascii="Arial" w:hAnsi="Arial" w:cs="Arial"/>
                <w:sz w:val="24"/>
              </w:rPr>
              <w:t>Quejoso</w:t>
            </w:r>
            <w:r w:rsidR="007C73B9" w:rsidRPr="00AE57A7">
              <w:rPr>
                <w:rFonts w:ascii="Arial" w:hAnsi="Arial" w:cs="Arial"/>
                <w:sz w:val="24"/>
              </w:rPr>
              <w:t>(a)</w:t>
            </w:r>
            <w:r w:rsidRPr="00AE57A7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10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1BB53" w14:textId="60BCAD13" w:rsidR="003D18B4" w:rsidRPr="00AE57A7" w:rsidRDefault="00EE0268" w:rsidP="003B12D6">
            <w:pPr>
              <w:pStyle w:val="Sinespaciado"/>
              <w:jc w:val="both"/>
              <w:rPr>
                <w:rFonts w:ascii="Arial" w:eastAsia="Arial Unicode MS" w:hAnsi="Arial" w:cs="Arial"/>
                <w:sz w:val="28"/>
              </w:rPr>
            </w:pPr>
            <w:ins w:id="5" w:author="Derly Duarte" w:date="2022-08-03T17:47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Q</w:t>
              </w:r>
            </w:ins>
            <w:ins w:id="6" w:author="Derly Duarte" w:date="2022-08-03T17:48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uejoso</w:t>
              </w:r>
            </w:ins>
            <w:ins w:id="7" w:author="Derly Duarte" w:date="2022-08-03T17:47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E105B8" w:rsidRPr="00AE57A7" w14:paraId="79FE201C" w14:textId="77777777" w:rsidTr="00EB1D12">
        <w:trPr>
          <w:jc w:val="center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B11678" w14:textId="798DE228" w:rsidR="00E105B8" w:rsidRPr="00AE57A7" w:rsidRDefault="00E105B8" w:rsidP="003D18B4">
            <w:pPr>
              <w:pStyle w:val="Sinespaciad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Disciplinable(s)</w:t>
            </w:r>
          </w:p>
        </w:tc>
        <w:tc>
          <w:tcPr>
            <w:tcW w:w="10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BDEE" w14:textId="5C4857F1" w:rsidR="00E105B8" w:rsidRPr="00AE57A7" w:rsidRDefault="00EE0268" w:rsidP="00490E69">
            <w:pPr>
              <w:pStyle w:val="Sinespaciado"/>
              <w:jc w:val="both"/>
              <w:rPr>
                <w:rFonts w:ascii="Arial" w:eastAsia="Arial Unicode MS" w:hAnsi="Arial" w:cs="Arial"/>
                <w:sz w:val="28"/>
              </w:rPr>
            </w:pPr>
            <w:ins w:id="8" w:author="Derly Duarte" w:date="2022-08-03T17:48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Disciplinables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3D18B4" w:rsidRPr="00AE57A7" w14:paraId="283F3EB8" w14:textId="77777777" w:rsidTr="00EB1D12">
        <w:trPr>
          <w:jc w:val="center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26BD75" w14:textId="77777777" w:rsidR="003D18B4" w:rsidRPr="00AE57A7" w:rsidRDefault="003D18B4" w:rsidP="003D18B4">
            <w:pPr>
              <w:pStyle w:val="Sinespaciado"/>
              <w:jc w:val="both"/>
              <w:rPr>
                <w:rFonts w:ascii="Arial" w:eastAsia="Arial Unicode MS" w:hAnsi="Arial" w:cs="Arial"/>
                <w:sz w:val="28"/>
              </w:rPr>
            </w:pPr>
            <w:r w:rsidRPr="00AE57A7">
              <w:rPr>
                <w:rFonts w:ascii="Arial" w:hAnsi="Arial" w:cs="Arial"/>
                <w:sz w:val="24"/>
              </w:rPr>
              <w:t>Sujeto procesal             a notificar:</w:t>
            </w:r>
          </w:p>
        </w:tc>
        <w:tc>
          <w:tcPr>
            <w:tcW w:w="10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E761" w14:textId="69F16654" w:rsidR="003D18B4" w:rsidRPr="00AE57A7" w:rsidRDefault="00EE0268" w:rsidP="00490E69">
            <w:pPr>
              <w:pStyle w:val="Sinespaciado"/>
              <w:jc w:val="both"/>
              <w:rPr>
                <w:rFonts w:ascii="Arial" w:eastAsia="Arial Unicode MS" w:hAnsi="Arial" w:cs="Arial"/>
                <w:sz w:val="28"/>
              </w:rPr>
            </w:pPr>
            <w:ins w:id="9" w:author="Derly Duarte" w:date="2022-08-03T17:48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Sujeto Procesal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</w:tbl>
    <w:p w14:paraId="1D55E174" w14:textId="77777777" w:rsidR="00F82065" w:rsidRPr="00AE57A7" w:rsidRDefault="00F82065" w:rsidP="00973C2E">
      <w:pPr>
        <w:pStyle w:val="Sinespaciado"/>
        <w:jc w:val="both"/>
        <w:rPr>
          <w:rFonts w:ascii="Arial" w:hAnsi="Arial" w:cs="Arial"/>
          <w:color w:val="0000FF"/>
          <w:sz w:val="24"/>
        </w:rPr>
      </w:pPr>
    </w:p>
    <w:p w14:paraId="02B6D2FF" w14:textId="14B57A49" w:rsidR="003D18B4" w:rsidRPr="00AE57A7" w:rsidRDefault="003D18B4" w:rsidP="00973C2E">
      <w:pPr>
        <w:pStyle w:val="Sinespaciado"/>
        <w:jc w:val="both"/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</w:pPr>
      <w:r w:rsidRPr="00AE57A7">
        <w:rPr>
          <w:rFonts w:ascii="Arial" w:eastAsia="Lucida Sans Unicode" w:hAnsi="Arial" w:cs="Arial"/>
          <w:kern w:val="2"/>
          <w:sz w:val="24"/>
        </w:rPr>
        <w:t>E</w:t>
      </w:r>
      <w:r w:rsidRPr="00AE57A7">
        <w:rPr>
          <w:rFonts w:ascii="Arial" w:eastAsia="Lucida Sans Unicode" w:hAnsi="Arial" w:cs="Arial"/>
          <w:kern w:val="2"/>
          <w:sz w:val="24"/>
          <w:lang w:val="es-MX"/>
        </w:rPr>
        <w:t xml:space="preserve">l presente estado se fija en la </w:t>
      </w:r>
      <w:r w:rsidR="00C856BB" w:rsidRPr="00AE57A7">
        <w:rPr>
          <w:rFonts w:ascii="Arial" w:hAnsi="Arial" w:cs="Arial"/>
          <w:sz w:val="24"/>
        </w:rPr>
        <w:t>Personería Delegada para la Coordinación de Potestad Disciplinaria</w:t>
      </w:r>
      <w:r w:rsidR="00C856BB" w:rsidRPr="00AE57A7">
        <w:rPr>
          <w:rFonts w:ascii="Arial" w:eastAsia="Lucida Sans Unicode" w:hAnsi="Arial" w:cs="Arial"/>
          <w:kern w:val="2"/>
          <w:sz w:val="24"/>
          <w:lang w:val="es-MX"/>
        </w:rPr>
        <w:t xml:space="preserve"> - </w:t>
      </w:r>
      <w:r w:rsidRPr="00AE57A7">
        <w:rPr>
          <w:rFonts w:ascii="Arial" w:eastAsia="Lucida Sans Unicode" w:hAnsi="Arial" w:cs="Arial"/>
          <w:kern w:val="2"/>
          <w:sz w:val="24"/>
          <w:lang w:val="es-MX"/>
        </w:rPr>
        <w:t xml:space="preserve">Secretaría Común, por el término de un (1) día, hoy </w:t>
      </w:r>
      <w:r w:rsidR="00010EB4" w:rsidRPr="00AE57A7"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  <w:t>_______</w:t>
      </w:r>
      <w:r w:rsidR="007B4183" w:rsidRPr="00AE57A7"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  <w:t>/</w:t>
      </w:r>
      <w:r w:rsidR="00010EB4" w:rsidRPr="00AE57A7"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  <w:t>_</w:t>
      </w:r>
      <w:r w:rsidR="007B4183" w:rsidRPr="00AE57A7"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  <w:t>____</w:t>
      </w:r>
      <w:r w:rsidR="004B386A" w:rsidRPr="00AE57A7"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  <w:t>_</w:t>
      </w:r>
      <w:r w:rsidR="007B4183" w:rsidRPr="00AE57A7"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  <w:t>/</w:t>
      </w:r>
      <w:r w:rsidR="004B386A" w:rsidRPr="00AE57A7"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  <w:t>_        ,</w:t>
      </w:r>
      <w:r w:rsidRPr="00AE57A7">
        <w:rPr>
          <w:rFonts w:ascii="Arial" w:eastAsia="Lucida Sans Unicode" w:hAnsi="Arial" w:cs="Arial"/>
          <w:kern w:val="2"/>
          <w:sz w:val="24"/>
          <w:lang w:val="es-MX"/>
        </w:rPr>
        <w:t xml:space="preserve">  </w:t>
      </w:r>
      <w:r w:rsidRPr="00AE57A7">
        <w:rPr>
          <w:rFonts w:ascii="Arial" w:eastAsia="Lucida Sans Unicode" w:hAnsi="Arial" w:cs="Arial"/>
          <w:b/>
          <w:kern w:val="2"/>
          <w:sz w:val="24"/>
          <w:lang w:val="es-MX"/>
        </w:rPr>
        <w:t xml:space="preserve">siendo las 8:00 </w:t>
      </w:r>
      <w:r w:rsidRPr="00540CE4">
        <w:rPr>
          <w:rFonts w:ascii="Arial" w:eastAsia="Lucida Sans Unicode" w:hAnsi="Arial" w:cs="Arial"/>
          <w:b/>
          <w:i/>
          <w:kern w:val="2"/>
          <w:sz w:val="24"/>
          <w:lang w:val="es-MX"/>
        </w:rPr>
        <w:t>am</w:t>
      </w:r>
      <w:r w:rsidR="00E105B8" w:rsidRPr="00540CE4">
        <w:rPr>
          <w:rFonts w:ascii="Arial" w:eastAsia="Lucida Sans Unicode" w:hAnsi="Arial" w:cs="Arial"/>
          <w:i/>
          <w:kern w:val="2"/>
          <w:sz w:val="24"/>
          <w:lang w:val="es-MX"/>
        </w:rPr>
        <w:t xml:space="preserve"> </w:t>
      </w:r>
      <w:r w:rsidR="00D51B8B" w:rsidRPr="00540CE4">
        <w:rPr>
          <w:rFonts w:ascii="Arial" w:eastAsia="Lucida Sans Unicode" w:hAnsi="Arial" w:cs="Arial"/>
          <w:b/>
          <w:i/>
          <w:kern w:val="2"/>
          <w:sz w:val="24"/>
          <w:lang w:val="es-MX"/>
        </w:rPr>
        <w:t>[</w:t>
      </w:r>
      <w:r w:rsidR="00973C2E" w:rsidRPr="00540CE4">
        <w:rPr>
          <w:rFonts w:ascii="Arial" w:eastAsia="Lucida Sans Unicode" w:hAnsi="Arial" w:cs="Arial"/>
          <w:b/>
          <w:i/>
          <w:kern w:val="2"/>
          <w:sz w:val="24"/>
          <w:u w:val="single"/>
          <w:lang w:val="es-MX"/>
        </w:rPr>
        <w:t>decisiones interlocutorias</w:t>
      </w:r>
      <w:r w:rsidR="00E105B8" w:rsidRPr="00540CE4">
        <w:rPr>
          <w:rFonts w:ascii="Arial" w:eastAsia="Lucida Sans Unicode" w:hAnsi="Arial" w:cs="Arial"/>
          <w:b/>
          <w:i/>
          <w:kern w:val="2"/>
          <w:sz w:val="24"/>
          <w:u w:val="single"/>
          <w:lang w:val="es-MX"/>
        </w:rPr>
        <w:t xml:space="preserve">,  auto de cierre de la investigación y traslado para alegatos </w:t>
      </w:r>
      <w:proofErr w:type="spellStart"/>
      <w:r w:rsidR="00E105B8" w:rsidRPr="00540CE4">
        <w:rPr>
          <w:rFonts w:ascii="Arial" w:eastAsia="Lucida Sans Unicode" w:hAnsi="Arial" w:cs="Arial"/>
          <w:b/>
          <w:i/>
          <w:kern w:val="2"/>
          <w:sz w:val="24"/>
          <w:u w:val="single"/>
          <w:lang w:val="es-MX"/>
        </w:rPr>
        <w:t>precalificatorios</w:t>
      </w:r>
      <w:proofErr w:type="spellEnd"/>
      <w:r w:rsidR="00D51B8B" w:rsidRPr="00540CE4">
        <w:rPr>
          <w:rFonts w:ascii="Arial" w:eastAsia="Lucida Sans Unicode" w:hAnsi="Arial" w:cs="Arial"/>
          <w:b/>
          <w:i/>
          <w:kern w:val="2"/>
          <w:sz w:val="24"/>
          <w:u w:val="single"/>
          <w:lang w:val="es-MX"/>
        </w:rPr>
        <w:t>,</w:t>
      </w:r>
      <w:r w:rsidR="00E105B8" w:rsidRPr="00540CE4">
        <w:rPr>
          <w:rFonts w:ascii="Arial" w:eastAsia="Lucida Sans Unicode" w:hAnsi="Arial" w:cs="Arial"/>
          <w:b/>
          <w:i/>
          <w:kern w:val="2"/>
          <w:sz w:val="24"/>
          <w:u w:val="single"/>
          <w:lang w:val="es-MX"/>
        </w:rPr>
        <w:t xml:space="preserve"> y el traslado del dictamen pericial para la etapa de investigación</w:t>
      </w:r>
      <w:r w:rsidR="00E105B8" w:rsidRPr="00540CE4">
        <w:rPr>
          <w:rFonts w:ascii="Arial" w:eastAsia="Lucida Sans Unicode" w:hAnsi="Arial" w:cs="Arial"/>
          <w:b/>
          <w:i/>
          <w:kern w:val="2"/>
          <w:sz w:val="24"/>
          <w:lang w:val="es-MX"/>
        </w:rPr>
        <w:t xml:space="preserve"> (Art. 123 Ley 1952 de 2019</w:t>
      </w:r>
      <w:r w:rsidR="00D51B8B" w:rsidRPr="00540CE4">
        <w:rPr>
          <w:rFonts w:ascii="Arial" w:eastAsia="Lucida Sans Unicode" w:hAnsi="Arial" w:cs="Arial"/>
          <w:b/>
          <w:i/>
          <w:kern w:val="2"/>
          <w:sz w:val="24"/>
          <w:lang w:val="es-MX"/>
        </w:rPr>
        <w:t>)</w:t>
      </w:r>
      <w:r w:rsidR="00D51B8B">
        <w:rPr>
          <w:rFonts w:ascii="Arial" w:eastAsia="Lucida Sans Unicode" w:hAnsi="Arial" w:cs="Arial"/>
          <w:b/>
          <w:kern w:val="2"/>
          <w:sz w:val="24"/>
          <w:lang w:val="es-MX"/>
        </w:rPr>
        <w:t>]</w:t>
      </w:r>
      <w:r w:rsidR="00E105B8">
        <w:rPr>
          <w:rFonts w:ascii="Arial" w:eastAsia="Lucida Sans Unicode" w:hAnsi="Arial" w:cs="Arial"/>
          <w:kern w:val="2"/>
          <w:sz w:val="24"/>
          <w:lang w:val="es-MX"/>
        </w:rPr>
        <w:t xml:space="preserve">, </w:t>
      </w:r>
      <w:r w:rsidRPr="00AE57A7">
        <w:rPr>
          <w:rFonts w:ascii="Arial" w:eastAsia="Lucida Sans Unicode" w:hAnsi="Arial" w:cs="Arial"/>
          <w:kern w:val="2"/>
          <w:sz w:val="24"/>
          <w:lang w:val="es-MX"/>
        </w:rPr>
        <w:t xml:space="preserve">procediéndose a desfijar hoy </w:t>
      </w:r>
      <w:r w:rsidR="000D317D" w:rsidRPr="00AE57A7"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  <w:t xml:space="preserve"> </w:t>
      </w:r>
      <w:r w:rsidR="00010EB4" w:rsidRPr="00AE57A7"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  <w:t>______</w:t>
      </w:r>
      <w:r w:rsidR="007B4183" w:rsidRPr="00AE57A7"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  <w:t>/</w:t>
      </w:r>
      <w:r w:rsidR="00D77B28" w:rsidRPr="00AE57A7"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  <w:t xml:space="preserve">              </w:t>
      </w:r>
      <w:r w:rsidR="007B4183" w:rsidRPr="00AE57A7"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  <w:t>/</w:t>
      </w:r>
      <w:r w:rsidR="00D77B28" w:rsidRPr="00AE57A7"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  <w:t xml:space="preserve">     </w:t>
      </w:r>
      <w:r w:rsidR="004B386A" w:rsidRPr="00AE57A7"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  <w:t xml:space="preserve">      </w:t>
      </w:r>
      <w:r w:rsidR="00D77B28" w:rsidRPr="00AE57A7"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  <w:t xml:space="preserve"> </w:t>
      </w:r>
      <w:r w:rsidR="004B386A" w:rsidRPr="00AE57A7">
        <w:rPr>
          <w:rFonts w:ascii="Arial" w:eastAsia="Lucida Sans Unicode" w:hAnsi="Arial" w:cs="Arial"/>
          <w:b/>
          <w:kern w:val="2"/>
          <w:sz w:val="24"/>
          <w:u w:val="single"/>
          <w:lang w:val="es-MX"/>
        </w:rPr>
        <w:t xml:space="preserve">  </w:t>
      </w:r>
      <w:r w:rsidR="001B1C4C" w:rsidRPr="00AE57A7">
        <w:rPr>
          <w:rFonts w:ascii="Arial" w:eastAsia="Lucida Sans Unicode" w:hAnsi="Arial" w:cs="Arial"/>
          <w:b/>
          <w:kern w:val="2"/>
          <w:sz w:val="24"/>
          <w:lang w:val="es-MX"/>
        </w:rPr>
        <w:t>a las 5</w:t>
      </w:r>
      <w:r w:rsidRPr="00AE57A7">
        <w:rPr>
          <w:rFonts w:ascii="Arial" w:eastAsia="Lucida Sans Unicode" w:hAnsi="Arial" w:cs="Arial"/>
          <w:b/>
          <w:kern w:val="2"/>
          <w:sz w:val="24"/>
          <w:lang w:val="es-MX"/>
        </w:rPr>
        <w:t>:00 pm.</w:t>
      </w:r>
    </w:p>
    <w:p w14:paraId="3AC9286D" w14:textId="77777777" w:rsidR="00EE7DC1" w:rsidRPr="00AE57A7" w:rsidRDefault="00EE7DC1" w:rsidP="003D18B4">
      <w:pPr>
        <w:pStyle w:val="Sinespaciado"/>
        <w:jc w:val="both"/>
        <w:rPr>
          <w:rFonts w:ascii="Arial" w:hAnsi="Arial" w:cs="Arial"/>
          <w:kern w:val="2"/>
          <w:sz w:val="24"/>
          <w:lang w:val="es-MX"/>
        </w:rPr>
      </w:pPr>
    </w:p>
    <w:p w14:paraId="5220A262" w14:textId="77777777" w:rsidR="00E07314" w:rsidRPr="00AE57A7" w:rsidRDefault="00E07314" w:rsidP="003D18B4">
      <w:pPr>
        <w:pStyle w:val="Sinespaciado"/>
        <w:jc w:val="both"/>
        <w:rPr>
          <w:rFonts w:ascii="Arial" w:hAnsi="Arial" w:cs="Arial"/>
          <w:kern w:val="2"/>
          <w:sz w:val="24"/>
          <w:lang w:val="es-MX"/>
        </w:rPr>
      </w:pPr>
    </w:p>
    <w:p w14:paraId="490270B4" w14:textId="77777777" w:rsidR="00E07314" w:rsidRPr="00AE57A7" w:rsidRDefault="00E07314" w:rsidP="003D18B4">
      <w:pPr>
        <w:pStyle w:val="Sinespaciado"/>
        <w:jc w:val="both"/>
        <w:rPr>
          <w:rFonts w:ascii="Arial" w:hAnsi="Arial" w:cs="Arial"/>
          <w:kern w:val="2"/>
          <w:sz w:val="24"/>
          <w:lang w:val="es-MX"/>
        </w:rPr>
      </w:pPr>
    </w:p>
    <w:p w14:paraId="6BC76760" w14:textId="77777777" w:rsidR="00C856BB" w:rsidRPr="00AE57A7" w:rsidRDefault="00C856BB" w:rsidP="00C856BB">
      <w:pPr>
        <w:spacing w:after="0"/>
        <w:jc w:val="center"/>
        <w:rPr>
          <w:rFonts w:ascii="Arial" w:hAnsi="Arial" w:cs="Arial"/>
          <w:b/>
          <w:sz w:val="24"/>
        </w:rPr>
      </w:pPr>
      <w:r w:rsidRPr="00AE57A7">
        <w:rPr>
          <w:rFonts w:ascii="Arial" w:hAnsi="Arial" w:cs="Arial"/>
          <w:b/>
          <w:sz w:val="24"/>
        </w:rPr>
        <w:t>NOMBRES Y APELLIDOS</w:t>
      </w:r>
    </w:p>
    <w:p w14:paraId="5BD5BF51" w14:textId="77777777" w:rsidR="00C856BB" w:rsidRPr="00AE57A7" w:rsidRDefault="00C856BB" w:rsidP="00C856BB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AE57A7">
        <w:rPr>
          <w:rFonts w:ascii="Arial" w:hAnsi="Arial" w:cs="Arial"/>
          <w:bCs/>
          <w:sz w:val="24"/>
        </w:rPr>
        <w:t>Denominación del Empleo</w:t>
      </w:r>
    </w:p>
    <w:p w14:paraId="05249D02" w14:textId="28543F6E" w:rsidR="002E0199" w:rsidRDefault="00C157B8" w:rsidP="00C157B8">
      <w:pPr>
        <w:tabs>
          <w:tab w:val="left" w:pos="7251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</w:p>
    <w:p w14:paraId="43122CE3" w14:textId="2B50D6B5" w:rsidR="00F96FDA" w:rsidRDefault="00F96FDA" w:rsidP="00F96FDA">
      <w:pPr>
        <w:rPr>
          <w:rFonts w:ascii="Arial" w:hAnsi="Arial" w:cs="Arial"/>
          <w:sz w:val="24"/>
        </w:rPr>
      </w:pPr>
    </w:p>
    <w:p w14:paraId="5749BA37" w14:textId="4279AF5D" w:rsidR="00F96FDA" w:rsidRPr="00F96FDA" w:rsidRDefault="00F96FDA" w:rsidP="00F96FDA">
      <w:pPr>
        <w:tabs>
          <w:tab w:val="left" w:pos="5366"/>
        </w:tabs>
      </w:pPr>
      <w:r>
        <w:tab/>
      </w:r>
    </w:p>
    <w:sectPr w:rsidR="00F96FDA" w:rsidRPr="00F96FDA" w:rsidSect="00F96FDA">
      <w:headerReference w:type="default" r:id="rId6"/>
      <w:footerReference w:type="default" r:id="rId7"/>
      <w:pgSz w:w="15840" w:h="12240" w:orient="landscape" w:code="1"/>
      <w:pgMar w:top="1702" w:right="1701" w:bottom="1843" w:left="1701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90022" w14:textId="77777777" w:rsidR="00352775" w:rsidRDefault="00352775" w:rsidP="007D43BE">
      <w:pPr>
        <w:spacing w:after="0" w:line="240" w:lineRule="auto"/>
      </w:pPr>
      <w:r>
        <w:separator/>
      </w:r>
    </w:p>
  </w:endnote>
  <w:endnote w:type="continuationSeparator" w:id="0">
    <w:p w14:paraId="72D86C8F" w14:textId="77777777" w:rsidR="00352775" w:rsidRDefault="00352775" w:rsidP="007D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5065" w14:textId="38169FFF" w:rsidR="0048663F" w:rsidRDefault="00C856B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704BA86" wp14:editId="29227B3C">
          <wp:simplePos x="0" y="0"/>
          <wp:positionH relativeFrom="page">
            <wp:posOffset>1095555</wp:posOffset>
          </wp:positionH>
          <wp:positionV relativeFrom="paragraph">
            <wp:posOffset>-287619</wp:posOffset>
          </wp:positionV>
          <wp:extent cx="7991475" cy="1073629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416" cy="10749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204A8" w14:textId="77777777" w:rsidR="00352775" w:rsidRDefault="00352775" w:rsidP="007D43BE">
      <w:pPr>
        <w:spacing w:after="0" w:line="240" w:lineRule="auto"/>
      </w:pPr>
      <w:r>
        <w:separator/>
      </w:r>
    </w:p>
  </w:footnote>
  <w:footnote w:type="continuationSeparator" w:id="0">
    <w:p w14:paraId="53A137B8" w14:textId="77777777" w:rsidR="00352775" w:rsidRDefault="00352775" w:rsidP="007D4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1B4A" w14:textId="3F936312" w:rsidR="007D43BE" w:rsidRPr="00C856BB" w:rsidRDefault="00C856BB" w:rsidP="00C856BB">
    <w:pPr>
      <w:pStyle w:val="Encabezado"/>
      <w:jc w:val="right"/>
      <w:rPr>
        <w:color w:val="BFBFBF" w:themeColor="background1" w:themeShade="BF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44C73DF" wp14:editId="109CEE35">
          <wp:simplePos x="0" y="0"/>
          <wp:positionH relativeFrom="column">
            <wp:posOffset>-568960</wp:posOffset>
          </wp:positionH>
          <wp:positionV relativeFrom="paragraph">
            <wp:posOffset>-199750</wp:posOffset>
          </wp:positionV>
          <wp:extent cx="1619250" cy="885825"/>
          <wp:effectExtent l="0" t="0" r="0" b="9525"/>
          <wp:wrapNone/>
          <wp:docPr id="12" name="Imagen 1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856BB"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  <w:fldChar w:fldCharType="begin"/>
    </w:r>
    <w:r w:rsidRPr="00C856BB"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  <w:instrText>PAGE</w:instrText>
    </w:r>
    <w:r w:rsidRPr="00C856BB"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  <w:fldChar w:fldCharType="separate"/>
    </w:r>
    <w:r w:rsidR="00D51B8B">
      <w:rPr>
        <w:rFonts w:ascii="Arial" w:eastAsia="Times New Roman" w:hAnsi="Arial" w:cs="Arial"/>
        <w:bCs/>
        <w:noProof/>
        <w:color w:val="BFBFBF" w:themeColor="background1" w:themeShade="BF"/>
        <w:sz w:val="24"/>
        <w:szCs w:val="24"/>
        <w:lang w:val="es-ES" w:eastAsia="ar-SA"/>
      </w:rPr>
      <w:t>1</w:t>
    </w:r>
    <w:r w:rsidRPr="00C856BB">
      <w:rPr>
        <w:rFonts w:ascii="Arial" w:eastAsia="Times New Roman" w:hAnsi="Arial" w:cs="Arial"/>
        <w:bCs/>
        <w:color w:val="BFBFBF" w:themeColor="background1" w:themeShade="BF"/>
        <w:sz w:val="24"/>
        <w:szCs w:val="24"/>
        <w:lang w:val="es-ES" w:eastAsia="ar-SA"/>
      </w:rPr>
      <w:fldChar w:fldCharType="end"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rly Duarte">
    <w15:presenceInfo w15:providerId="None" w15:userId="Derly Duar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3BE"/>
    <w:rsid w:val="00010EB4"/>
    <w:rsid w:val="000254DD"/>
    <w:rsid w:val="000330F4"/>
    <w:rsid w:val="00035D3F"/>
    <w:rsid w:val="00072F4E"/>
    <w:rsid w:val="00076A20"/>
    <w:rsid w:val="0009016D"/>
    <w:rsid w:val="000B3FB3"/>
    <w:rsid w:val="000B4E53"/>
    <w:rsid w:val="000D317D"/>
    <w:rsid w:val="000E1273"/>
    <w:rsid w:val="000F2B5F"/>
    <w:rsid w:val="000F634F"/>
    <w:rsid w:val="00102ED7"/>
    <w:rsid w:val="00110C06"/>
    <w:rsid w:val="00122004"/>
    <w:rsid w:val="00137237"/>
    <w:rsid w:val="00154990"/>
    <w:rsid w:val="001715BF"/>
    <w:rsid w:val="00172671"/>
    <w:rsid w:val="00172D3E"/>
    <w:rsid w:val="00173041"/>
    <w:rsid w:val="00174856"/>
    <w:rsid w:val="0018459A"/>
    <w:rsid w:val="001902F6"/>
    <w:rsid w:val="001957F3"/>
    <w:rsid w:val="001B1C4C"/>
    <w:rsid w:val="001C0DA3"/>
    <w:rsid w:val="001D100E"/>
    <w:rsid w:val="001D7038"/>
    <w:rsid w:val="001E171A"/>
    <w:rsid w:val="0020566A"/>
    <w:rsid w:val="0021408C"/>
    <w:rsid w:val="0021749B"/>
    <w:rsid w:val="00230A62"/>
    <w:rsid w:val="0024100A"/>
    <w:rsid w:val="002A41AE"/>
    <w:rsid w:val="002C161A"/>
    <w:rsid w:val="002E0199"/>
    <w:rsid w:val="002E7138"/>
    <w:rsid w:val="002F0DF1"/>
    <w:rsid w:val="0030595B"/>
    <w:rsid w:val="00320E1A"/>
    <w:rsid w:val="00341B08"/>
    <w:rsid w:val="00347B24"/>
    <w:rsid w:val="003508DB"/>
    <w:rsid w:val="00352775"/>
    <w:rsid w:val="00365F99"/>
    <w:rsid w:val="00381D11"/>
    <w:rsid w:val="003910BC"/>
    <w:rsid w:val="00391D14"/>
    <w:rsid w:val="00392BCD"/>
    <w:rsid w:val="003956A5"/>
    <w:rsid w:val="003A65C8"/>
    <w:rsid w:val="003A6B78"/>
    <w:rsid w:val="003B12D6"/>
    <w:rsid w:val="003C158A"/>
    <w:rsid w:val="003C6425"/>
    <w:rsid w:val="003C7EBB"/>
    <w:rsid w:val="003D18B4"/>
    <w:rsid w:val="003E08D6"/>
    <w:rsid w:val="003F6127"/>
    <w:rsid w:val="003F7508"/>
    <w:rsid w:val="00406EA7"/>
    <w:rsid w:val="004168E9"/>
    <w:rsid w:val="00417CF0"/>
    <w:rsid w:val="004201E7"/>
    <w:rsid w:val="00423D58"/>
    <w:rsid w:val="00434B5F"/>
    <w:rsid w:val="00440B03"/>
    <w:rsid w:val="00450423"/>
    <w:rsid w:val="00466531"/>
    <w:rsid w:val="004773E2"/>
    <w:rsid w:val="004779CB"/>
    <w:rsid w:val="00483A07"/>
    <w:rsid w:val="004842DE"/>
    <w:rsid w:val="0048663F"/>
    <w:rsid w:val="00490E69"/>
    <w:rsid w:val="004A46FF"/>
    <w:rsid w:val="004B386A"/>
    <w:rsid w:val="004C58DD"/>
    <w:rsid w:val="004D5D96"/>
    <w:rsid w:val="0051766E"/>
    <w:rsid w:val="00525707"/>
    <w:rsid w:val="00540CE4"/>
    <w:rsid w:val="00561CD5"/>
    <w:rsid w:val="0057634D"/>
    <w:rsid w:val="005763B7"/>
    <w:rsid w:val="00583493"/>
    <w:rsid w:val="00583831"/>
    <w:rsid w:val="005B1D7A"/>
    <w:rsid w:val="005B307D"/>
    <w:rsid w:val="005E7C24"/>
    <w:rsid w:val="005F44AC"/>
    <w:rsid w:val="005F5CBB"/>
    <w:rsid w:val="005F7719"/>
    <w:rsid w:val="00627AE9"/>
    <w:rsid w:val="006304EF"/>
    <w:rsid w:val="00644950"/>
    <w:rsid w:val="00652D79"/>
    <w:rsid w:val="00665580"/>
    <w:rsid w:val="00682687"/>
    <w:rsid w:val="00696F8D"/>
    <w:rsid w:val="006A46A9"/>
    <w:rsid w:val="006A674B"/>
    <w:rsid w:val="006B5C49"/>
    <w:rsid w:val="006C1F6A"/>
    <w:rsid w:val="006D07A1"/>
    <w:rsid w:val="006D762B"/>
    <w:rsid w:val="006E02CC"/>
    <w:rsid w:val="006E3C5A"/>
    <w:rsid w:val="006E3E10"/>
    <w:rsid w:val="006F029D"/>
    <w:rsid w:val="00707876"/>
    <w:rsid w:val="0072615F"/>
    <w:rsid w:val="00734700"/>
    <w:rsid w:val="0074789F"/>
    <w:rsid w:val="00747C6A"/>
    <w:rsid w:val="007731EC"/>
    <w:rsid w:val="00795D3A"/>
    <w:rsid w:val="007B4183"/>
    <w:rsid w:val="007B43D6"/>
    <w:rsid w:val="007C72D9"/>
    <w:rsid w:val="007C73B9"/>
    <w:rsid w:val="007C7F66"/>
    <w:rsid w:val="007D43BE"/>
    <w:rsid w:val="007E7D77"/>
    <w:rsid w:val="0080726F"/>
    <w:rsid w:val="008473AC"/>
    <w:rsid w:val="0086130F"/>
    <w:rsid w:val="00864685"/>
    <w:rsid w:val="008700E3"/>
    <w:rsid w:val="00872A0C"/>
    <w:rsid w:val="008A7430"/>
    <w:rsid w:val="008C0112"/>
    <w:rsid w:val="008C0558"/>
    <w:rsid w:val="008E438D"/>
    <w:rsid w:val="008E561F"/>
    <w:rsid w:val="008F77D9"/>
    <w:rsid w:val="00907BC7"/>
    <w:rsid w:val="00920B55"/>
    <w:rsid w:val="00946989"/>
    <w:rsid w:val="00953801"/>
    <w:rsid w:val="00953884"/>
    <w:rsid w:val="009602A5"/>
    <w:rsid w:val="00973C2E"/>
    <w:rsid w:val="00977BE9"/>
    <w:rsid w:val="009B474E"/>
    <w:rsid w:val="009E0507"/>
    <w:rsid w:val="009E5807"/>
    <w:rsid w:val="00A171FA"/>
    <w:rsid w:val="00A24790"/>
    <w:rsid w:val="00A345E6"/>
    <w:rsid w:val="00A41CCD"/>
    <w:rsid w:val="00A543BA"/>
    <w:rsid w:val="00A55F49"/>
    <w:rsid w:val="00A83958"/>
    <w:rsid w:val="00A83ECF"/>
    <w:rsid w:val="00A87F71"/>
    <w:rsid w:val="00A9043A"/>
    <w:rsid w:val="00AA361F"/>
    <w:rsid w:val="00AB390C"/>
    <w:rsid w:val="00AD3743"/>
    <w:rsid w:val="00AE3949"/>
    <w:rsid w:val="00AE57A7"/>
    <w:rsid w:val="00AF4235"/>
    <w:rsid w:val="00B0549B"/>
    <w:rsid w:val="00B1024A"/>
    <w:rsid w:val="00B46D21"/>
    <w:rsid w:val="00B6416E"/>
    <w:rsid w:val="00B66DC2"/>
    <w:rsid w:val="00B7556F"/>
    <w:rsid w:val="00B92616"/>
    <w:rsid w:val="00B97715"/>
    <w:rsid w:val="00BB2C04"/>
    <w:rsid w:val="00BB610F"/>
    <w:rsid w:val="00BC7915"/>
    <w:rsid w:val="00BD7DDD"/>
    <w:rsid w:val="00BE120F"/>
    <w:rsid w:val="00BE5FE4"/>
    <w:rsid w:val="00BF1D93"/>
    <w:rsid w:val="00BF23FB"/>
    <w:rsid w:val="00BF4C85"/>
    <w:rsid w:val="00C157B8"/>
    <w:rsid w:val="00C202E6"/>
    <w:rsid w:val="00C27FA8"/>
    <w:rsid w:val="00C30F62"/>
    <w:rsid w:val="00C468E6"/>
    <w:rsid w:val="00C67866"/>
    <w:rsid w:val="00C800F6"/>
    <w:rsid w:val="00C8226A"/>
    <w:rsid w:val="00C856BB"/>
    <w:rsid w:val="00C86756"/>
    <w:rsid w:val="00CA5209"/>
    <w:rsid w:val="00CD681B"/>
    <w:rsid w:val="00CF04D1"/>
    <w:rsid w:val="00D00467"/>
    <w:rsid w:val="00D01EB9"/>
    <w:rsid w:val="00D0520A"/>
    <w:rsid w:val="00D3395F"/>
    <w:rsid w:val="00D36767"/>
    <w:rsid w:val="00D4209F"/>
    <w:rsid w:val="00D4673D"/>
    <w:rsid w:val="00D51B8B"/>
    <w:rsid w:val="00D63904"/>
    <w:rsid w:val="00D77B28"/>
    <w:rsid w:val="00D86809"/>
    <w:rsid w:val="00D877E7"/>
    <w:rsid w:val="00DB022D"/>
    <w:rsid w:val="00DC1D78"/>
    <w:rsid w:val="00DE6C72"/>
    <w:rsid w:val="00DE6C7A"/>
    <w:rsid w:val="00E06349"/>
    <w:rsid w:val="00E06B27"/>
    <w:rsid w:val="00E07314"/>
    <w:rsid w:val="00E105B8"/>
    <w:rsid w:val="00E2666E"/>
    <w:rsid w:val="00E33DEA"/>
    <w:rsid w:val="00E35D85"/>
    <w:rsid w:val="00E46EA2"/>
    <w:rsid w:val="00E7629A"/>
    <w:rsid w:val="00E9700D"/>
    <w:rsid w:val="00EA4970"/>
    <w:rsid w:val="00EA74FB"/>
    <w:rsid w:val="00EB0664"/>
    <w:rsid w:val="00EB1D12"/>
    <w:rsid w:val="00EB574A"/>
    <w:rsid w:val="00EE0268"/>
    <w:rsid w:val="00EE7DC1"/>
    <w:rsid w:val="00EF58EB"/>
    <w:rsid w:val="00F07AD8"/>
    <w:rsid w:val="00F20253"/>
    <w:rsid w:val="00F2185D"/>
    <w:rsid w:val="00F66CAA"/>
    <w:rsid w:val="00F71846"/>
    <w:rsid w:val="00F82065"/>
    <w:rsid w:val="00F87F73"/>
    <w:rsid w:val="00F91AAC"/>
    <w:rsid w:val="00F96FDA"/>
    <w:rsid w:val="00FB2CD2"/>
    <w:rsid w:val="00FC76A7"/>
    <w:rsid w:val="00FE5184"/>
    <w:rsid w:val="00FF0A7D"/>
    <w:rsid w:val="00FF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BC504A"/>
  <w15:chartTrackingRefBased/>
  <w15:docId w15:val="{932F84AE-58E3-4EB6-83DD-067DA340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D43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D43B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D43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D43BE"/>
    <w:rPr>
      <w:sz w:val="22"/>
      <w:szCs w:val="22"/>
      <w:lang w:eastAsia="en-US"/>
    </w:rPr>
  </w:style>
  <w:style w:type="paragraph" w:customStyle="1" w:styleId="Standard">
    <w:name w:val="Standard"/>
    <w:rsid w:val="007D43BE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s-CO" w:eastAsia="zh-CN" w:bidi="hi-IN"/>
    </w:rPr>
  </w:style>
  <w:style w:type="paragraph" w:styleId="Sinespaciado">
    <w:name w:val="No Spacing"/>
    <w:uiPriority w:val="1"/>
    <w:qFormat/>
    <w:rsid w:val="007D43BE"/>
    <w:rPr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7D4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4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D43BE"/>
    <w:rPr>
      <w:rFonts w:ascii="Tahoma" w:hAnsi="Tahoma" w:cs="Tahoma"/>
      <w:sz w:val="16"/>
      <w:szCs w:val="16"/>
      <w:lang w:eastAsia="en-US"/>
    </w:rPr>
  </w:style>
  <w:style w:type="paragraph" w:styleId="Revisin">
    <w:name w:val="Revision"/>
    <w:hidden/>
    <w:uiPriority w:val="99"/>
    <w:semiHidden/>
    <w:rsid w:val="00EE0268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cp:lastPrinted>2022-06-30T16:38:00Z</cp:lastPrinted>
  <dcterms:created xsi:type="dcterms:W3CDTF">2022-08-03T22:49:00Z</dcterms:created>
  <dcterms:modified xsi:type="dcterms:W3CDTF">2022-08-03T22:49:00Z</dcterms:modified>
</cp:coreProperties>
</file>