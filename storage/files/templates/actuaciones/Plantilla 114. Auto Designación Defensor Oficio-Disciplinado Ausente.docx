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64361" w14:textId="77777777" w:rsidR="00726518" w:rsidRDefault="00726518" w:rsidP="00726518">
      <w:pPr>
        <w:pStyle w:val="titulos"/>
        <w:spacing w:before="0" w:beforeAutospacing="0" w:after="0" w:afterAutospacing="0"/>
        <w:jc w:val="center"/>
        <w:rPr>
          <w:rFonts w:ascii="Arial" w:hAnsi="Arial" w:cs="Arial"/>
          <w:color w:val="000000"/>
          <w:sz w:val="24"/>
          <w:szCs w:val="24"/>
        </w:rPr>
      </w:pPr>
    </w:p>
    <w:p w14:paraId="6886FB07" w14:textId="1D5938D3" w:rsidR="00726518" w:rsidRDefault="00726518" w:rsidP="00031CD8">
      <w:pPr>
        <w:pStyle w:val="Sinespaciado"/>
        <w:jc w:val="both"/>
        <w:rPr>
          <w:rFonts w:ascii="Arial" w:hAnsi="Arial" w:cs="Arial"/>
          <w:sz w:val="24"/>
        </w:rPr>
      </w:pPr>
    </w:p>
    <w:tbl>
      <w:tblPr>
        <w:tblpPr w:leftFromText="141" w:rightFromText="141" w:vertAnchor="page" w:horzAnchor="margin" w:tblpY="2836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6396"/>
      </w:tblGrid>
      <w:tr w:rsidR="00726518" w:rsidRPr="00031CD8" w14:paraId="5BEC5795" w14:textId="77777777" w:rsidTr="00EE2AA6">
        <w:tc>
          <w:tcPr>
            <w:tcW w:w="24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8C3FF5" w14:textId="3C85B262" w:rsidR="00726518" w:rsidRPr="00EE2AA6" w:rsidRDefault="00A77F02" w:rsidP="00A77F02">
            <w:pPr>
              <w:pStyle w:val="Sinespaciado"/>
              <w:jc w:val="both"/>
              <w:rPr>
                <w:rFonts w:ascii="Arial" w:hAnsi="Arial" w:cs="Arial"/>
                <w:b/>
                <w:lang w:val="es-ES_tradnl"/>
              </w:rPr>
            </w:pPr>
            <w:r w:rsidRPr="00477ABC">
              <w:rPr>
                <w:rFonts w:ascii="Arial" w:hAnsi="Arial" w:cs="Arial"/>
                <w:b/>
                <w:lang w:val="es-ES_tradnl"/>
              </w:rPr>
              <w:t>DELEGADA:</w:t>
            </w:r>
          </w:p>
        </w:tc>
        <w:tc>
          <w:tcPr>
            <w:tcW w:w="63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77E8620" w14:textId="7E5BC9DE" w:rsidR="00726518" w:rsidRPr="00031CD8" w:rsidRDefault="00A8477A" w:rsidP="00726518">
            <w:pPr>
              <w:pStyle w:val="Sinespaciado"/>
              <w:jc w:val="both"/>
              <w:rPr>
                <w:rFonts w:ascii="Arial" w:hAnsi="Arial" w:cs="Arial"/>
              </w:rPr>
            </w:pPr>
            <w:ins w:id="0" w:author="Derly Duarte" w:date="2022-08-03T17:50:00Z"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${</w:t>
              </w:r>
            </w:ins>
            <w:ins w:id="1" w:author="Derly Duarte" w:date="2022-08-03T17:52:00Z"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Delegada</w:t>
              </w:r>
            </w:ins>
            <w:ins w:id="2" w:author="Derly Duarte" w:date="2022-08-03T17:50:00Z"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}</w:t>
              </w:r>
            </w:ins>
          </w:p>
        </w:tc>
      </w:tr>
      <w:tr w:rsidR="00726518" w:rsidRPr="00031CD8" w14:paraId="577A1013" w14:textId="77777777" w:rsidTr="00EE2AA6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E8E6CB" w14:textId="70191CCF" w:rsidR="00726518" w:rsidRPr="00EE2AA6" w:rsidRDefault="00A77F02" w:rsidP="00726518">
            <w:pPr>
              <w:pStyle w:val="Sinespaciado"/>
              <w:jc w:val="both"/>
              <w:rPr>
                <w:rFonts w:ascii="Arial" w:hAnsi="Arial" w:cs="Arial"/>
                <w:b/>
                <w:lang w:val="es-ES_tradnl"/>
              </w:rPr>
            </w:pPr>
            <w:r w:rsidRPr="00154A13">
              <w:rPr>
                <w:rFonts w:ascii="Arial" w:hAnsi="Arial" w:cs="Arial"/>
                <w:b/>
                <w:lang w:val="es-ES_tradnl"/>
              </w:rPr>
              <w:t>RADICACIÓN:</w:t>
            </w:r>
          </w:p>
        </w:tc>
        <w:tc>
          <w:tcPr>
            <w:tcW w:w="639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5EAB04B" w14:textId="55C76F67" w:rsidR="00726518" w:rsidRPr="00031CD8" w:rsidRDefault="00A8477A" w:rsidP="00726518">
            <w:pPr>
              <w:pStyle w:val="Sinespaciado"/>
              <w:jc w:val="both"/>
              <w:rPr>
                <w:rFonts w:ascii="Arial" w:hAnsi="Arial" w:cs="Arial"/>
              </w:rPr>
            </w:pPr>
            <w:ins w:id="3" w:author="Derly Duarte" w:date="2022-08-03T17:51:00Z"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${</w:t>
              </w:r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Radicado</w:t>
              </w:r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}</w:t>
              </w:r>
            </w:ins>
          </w:p>
        </w:tc>
      </w:tr>
      <w:tr w:rsidR="00726518" w:rsidRPr="00031CD8" w14:paraId="4C00275D" w14:textId="77777777" w:rsidTr="00EE2AA6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C79926" w14:textId="77777777" w:rsidR="00726518" w:rsidRPr="00EE2AA6" w:rsidRDefault="00726518" w:rsidP="00726518">
            <w:pPr>
              <w:pStyle w:val="Sinespaciado"/>
              <w:jc w:val="both"/>
              <w:rPr>
                <w:rFonts w:ascii="Arial" w:hAnsi="Arial" w:cs="Arial"/>
                <w:b/>
                <w:lang w:val="es-ES_tradnl"/>
              </w:rPr>
            </w:pPr>
            <w:r w:rsidRPr="00EE2AA6">
              <w:rPr>
                <w:rFonts w:ascii="Arial" w:hAnsi="Arial" w:cs="Arial"/>
                <w:b/>
                <w:lang w:val="es-ES_tradnl"/>
              </w:rPr>
              <w:t>INVESTIGADO (A):</w:t>
            </w:r>
          </w:p>
        </w:tc>
        <w:tc>
          <w:tcPr>
            <w:tcW w:w="639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44AFE08" w14:textId="6CAC0946" w:rsidR="00726518" w:rsidRPr="00031CD8" w:rsidRDefault="00A8477A" w:rsidP="00726518">
            <w:pPr>
              <w:pStyle w:val="Sinespaciado"/>
              <w:jc w:val="both"/>
              <w:rPr>
                <w:rFonts w:ascii="Arial" w:hAnsi="Arial" w:cs="Arial"/>
              </w:rPr>
            </w:pPr>
            <w:ins w:id="4" w:author="Derly Duarte" w:date="2022-08-03T17:51:00Z"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${</w:t>
              </w:r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Investigada</w:t>
              </w:r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}</w:t>
              </w:r>
            </w:ins>
          </w:p>
        </w:tc>
      </w:tr>
      <w:tr w:rsidR="00726518" w:rsidRPr="00031CD8" w14:paraId="5CFCA97C" w14:textId="77777777" w:rsidTr="00EE2AA6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F2F170" w14:textId="77777777" w:rsidR="00726518" w:rsidRPr="00EE2AA6" w:rsidRDefault="00726518" w:rsidP="00726518">
            <w:pPr>
              <w:pStyle w:val="Sinespaciado"/>
              <w:jc w:val="both"/>
              <w:rPr>
                <w:rFonts w:ascii="Arial" w:hAnsi="Arial" w:cs="Arial"/>
                <w:b/>
                <w:lang w:val="es-ES_tradnl"/>
              </w:rPr>
            </w:pPr>
            <w:r w:rsidRPr="00EE2AA6">
              <w:rPr>
                <w:rFonts w:ascii="Arial" w:hAnsi="Arial" w:cs="Arial"/>
                <w:b/>
                <w:lang w:val="es-ES_tradnl"/>
              </w:rPr>
              <w:t>CARGO:</w:t>
            </w:r>
          </w:p>
        </w:tc>
        <w:tc>
          <w:tcPr>
            <w:tcW w:w="639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F251753" w14:textId="06E10339" w:rsidR="00726518" w:rsidRPr="00031CD8" w:rsidRDefault="00A8477A" w:rsidP="00726518">
            <w:pPr>
              <w:pStyle w:val="Sinespaciado"/>
              <w:jc w:val="both"/>
              <w:rPr>
                <w:rFonts w:ascii="Arial" w:hAnsi="Arial" w:cs="Arial"/>
              </w:rPr>
            </w:pPr>
            <w:ins w:id="5" w:author="Derly Duarte" w:date="2022-08-03T17:51:00Z"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${</w:t>
              </w:r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Cargo</w:t>
              </w:r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}</w:t>
              </w:r>
            </w:ins>
          </w:p>
        </w:tc>
      </w:tr>
      <w:tr w:rsidR="00726518" w:rsidRPr="00031CD8" w14:paraId="333FB0BA" w14:textId="77777777" w:rsidTr="00EE2AA6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FEEE2F" w14:textId="77777777" w:rsidR="00726518" w:rsidRPr="00EE2AA6" w:rsidRDefault="00726518" w:rsidP="00726518">
            <w:pPr>
              <w:pStyle w:val="Sinespaciado"/>
              <w:jc w:val="both"/>
              <w:rPr>
                <w:rFonts w:ascii="Arial" w:hAnsi="Arial" w:cs="Arial"/>
                <w:b/>
                <w:lang w:val="es-ES_tradnl"/>
              </w:rPr>
            </w:pPr>
            <w:r w:rsidRPr="00EE2AA6">
              <w:rPr>
                <w:rFonts w:ascii="Arial" w:hAnsi="Arial" w:cs="Arial"/>
                <w:b/>
                <w:lang w:val="es-ES_tradnl"/>
              </w:rPr>
              <w:t>ENTIDAD:</w:t>
            </w:r>
          </w:p>
        </w:tc>
        <w:tc>
          <w:tcPr>
            <w:tcW w:w="639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6046FBE" w14:textId="7A4B16FA" w:rsidR="00726518" w:rsidRPr="00031CD8" w:rsidRDefault="00A8477A" w:rsidP="00726518">
            <w:pPr>
              <w:pStyle w:val="Sinespaciado"/>
              <w:jc w:val="both"/>
              <w:rPr>
                <w:rFonts w:ascii="Arial" w:hAnsi="Arial" w:cs="Arial"/>
              </w:rPr>
            </w:pPr>
            <w:ins w:id="6" w:author="Derly Duarte" w:date="2022-08-03T17:51:00Z"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${</w:t>
              </w:r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Entidad</w:t>
              </w:r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}</w:t>
              </w:r>
            </w:ins>
          </w:p>
        </w:tc>
      </w:tr>
      <w:tr w:rsidR="00726518" w:rsidRPr="00031CD8" w14:paraId="625FA139" w14:textId="77777777" w:rsidTr="00EE2AA6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409FA1" w14:textId="77777777" w:rsidR="00726518" w:rsidRPr="00EE2AA6" w:rsidRDefault="00726518" w:rsidP="00726518">
            <w:pPr>
              <w:pStyle w:val="Sinespaciado"/>
              <w:jc w:val="both"/>
              <w:rPr>
                <w:rFonts w:ascii="Arial" w:hAnsi="Arial" w:cs="Arial"/>
                <w:b/>
                <w:lang w:val="es-ES_tradnl"/>
              </w:rPr>
            </w:pPr>
            <w:r w:rsidRPr="00EE2AA6">
              <w:rPr>
                <w:rFonts w:ascii="Arial" w:hAnsi="Arial" w:cs="Arial"/>
                <w:b/>
                <w:lang w:val="es-ES_tradnl"/>
              </w:rPr>
              <w:t>QUEJOSO(A):</w:t>
            </w:r>
          </w:p>
        </w:tc>
        <w:tc>
          <w:tcPr>
            <w:tcW w:w="639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838B409" w14:textId="15CBBE52" w:rsidR="00726518" w:rsidRPr="00031CD8" w:rsidRDefault="00A8477A" w:rsidP="00726518">
            <w:pPr>
              <w:pStyle w:val="Sinespaciado"/>
              <w:jc w:val="both"/>
              <w:rPr>
                <w:rFonts w:ascii="Arial" w:hAnsi="Arial" w:cs="Arial"/>
              </w:rPr>
            </w:pPr>
            <w:ins w:id="7" w:author="Derly Duarte" w:date="2022-08-03T17:51:00Z"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${</w:t>
              </w:r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Quejoso</w:t>
              </w:r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}</w:t>
              </w:r>
            </w:ins>
          </w:p>
        </w:tc>
      </w:tr>
    </w:tbl>
    <w:p w14:paraId="02E5C51B" w14:textId="77777777" w:rsidR="00726518" w:rsidRDefault="00726518" w:rsidP="00031CD8">
      <w:pPr>
        <w:pStyle w:val="Sinespaciado"/>
        <w:jc w:val="both"/>
        <w:rPr>
          <w:rFonts w:ascii="Arial" w:hAnsi="Arial" w:cs="Arial"/>
          <w:sz w:val="24"/>
        </w:rPr>
      </w:pPr>
    </w:p>
    <w:p w14:paraId="453FCDDF" w14:textId="77777777" w:rsidR="00726518" w:rsidRDefault="00726518" w:rsidP="00031CD8">
      <w:pPr>
        <w:pStyle w:val="Sinespaciado"/>
        <w:jc w:val="both"/>
        <w:rPr>
          <w:rFonts w:ascii="Arial" w:hAnsi="Arial" w:cs="Arial"/>
          <w:sz w:val="24"/>
        </w:rPr>
      </w:pPr>
    </w:p>
    <w:p w14:paraId="06BA33E9" w14:textId="0E732EC8" w:rsidR="00DE36E9" w:rsidRDefault="00DE36E9" w:rsidP="00031CD8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Bogotá</w:t>
      </w:r>
      <w:r w:rsidR="001C1A4F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D.C.,</w:t>
      </w:r>
      <w:r w:rsidR="00890305">
        <w:rPr>
          <w:rFonts w:ascii="Arial" w:hAnsi="Arial" w:cs="Arial"/>
          <w:sz w:val="24"/>
        </w:rPr>
        <w:t xml:space="preserve"> </w:t>
      </w:r>
      <w:bookmarkStart w:id="8" w:name="_Hlk84875987"/>
      <w:r w:rsidR="009C7BBC">
        <w:rPr>
          <w:rFonts w:ascii="Arial" w:hAnsi="Arial" w:cs="Arial"/>
          <w:sz w:val="24"/>
          <w:szCs w:val="24"/>
          <w:lang w:val="es-MX"/>
        </w:rPr>
        <w:t>(día) de (mes) de (año)</w:t>
      </w:r>
      <w:bookmarkEnd w:id="8"/>
    </w:p>
    <w:p w14:paraId="306635AE" w14:textId="77777777" w:rsidR="00031CD8" w:rsidRPr="00031CD8" w:rsidRDefault="00031CD8" w:rsidP="00031CD8">
      <w:pPr>
        <w:pStyle w:val="Sinespaciado"/>
        <w:jc w:val="both"/>
        <w:rPr>
          <w:rFonts w:ascii="Arial" w:hAnsi="Arial" w:cs="Arial"/>
          <w:b/>
          <w:sz w:val="24"/>
        </w:rPr>
      </w:pPr>
    </w:p>
    <w:p w14:paraId="5C262B5A" w14:textId="77777777" w:rsidR="002509C7" w:rsidRDefault="002509C7" w:rsidP="00031CD8">
      <w:pPr>
        <w:pStyle w:val="Sinespaciado"/>
        <w:jc w:val="both"/>
        <w:rPr>
          <w:rFonts w:ascii="Arial" w:hAnsi="Arial" w:cs="Arial"/>
          <w:sz w:val="24"/>
        </w:rPr>
      </w:pPr>
    </w:p>
    <w:p w14:paraId="10E2028F" w14:textId="4C7C27A3" w:rsidR="00E2551D" w:rsidRDefault="000A00D8" w:rsidP="00E2551D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atención a</w:t>
      </w:r>
      <w:r w:rsidR="00890305">
        <w:rPr>
          <w:rFonts w:ascii="Arial" w:hAnsi="Arial" w:cs="Arial"/>
          <w:sz w:val="24"/>
        </w:rPr>
        <w:t xml:space="preserve"> que el</w:t>
      </w:r>
      <w:r w:rsidR="00A97C6D">
        <w:rPr>
          <w:rFonts w:ascii="Arial" w:hAnsi="Arial" w:cs="Arial"/>
          <w:sz w:val="24"/>
        </w:rPr>
        <w:t xml:space="preserve"> (la)</w:t>
      </w:r>
      <w:r w:rsidR="00890305">
        <w:rPr>
          <w:rFonts w:ascii="Arial" w:hAnsi="Arial" w:cs="Arial"/>
          <w:sz w:val="24"/>
        </w:rPr>
        <w:t xml:space="preserve"> investigado</w:t>
      </w:r>
      <w:r w:rsidR="001C1A4F">
        <w:rPr>
          <w:rFonts w:ascii="Arial" w:hAnsi="Arial" w:cs="Arial"/>
          <w:sz w:val="24"/>
        </w:rPr>
        <w:t xml:space="preserve"> (a)</w:t>
      </w:r>
      <w:r w:rsidR="00890305">
        <w:rPr>
          <w:rFonts w:ascii="Arial" w:hAnsi="Arial" w:cs="Arial"/>
          <w:sz w:val="24"/>
        </w:rPr>
        <w:t xml:space="preserve"> </w:t>
      </w:r>
      <w:r w:rsidR="00A66F75">
        <w:rPr>
          <w:rFonts w:ascii="Arial" w:hAnsi="Arial" w:cs="Arial"/>
          <w:sz w:val="24"/>
        </w:rPr>
        <w:t xml:space="preserve">___________________, </w:t>
      </w:r>
      <w:r w:rsidR="00A66F75" w:rsidRPr="00A66F75">
        <w:rPr>
          <w:rFonts w:ascii="Arial" w:hAnsi="Arial" w:cs="Arial"/>
          <w:sz w:val="24"/>
        </w:rPr>
        <w:t>identificado</w:t>
      </w:r>
      <w:r w:rsidR="001C1A4F">
        <w:rPr>
          <w:rFonts w:ascii="Arial" w:hAnsi="Arial" w:cs="Arial"/>
          <w:sz w:val="24"/>
        </w:rPr>
        <w:t xml:space="preserve"> (a)</w:t>
      </w:r>
      <w:r w:rsidR="00A66F75" w:rsidRPr="00A66F75">
        <w:rPr>
          <w:rFonts w:ascii="Arial" w:hAnsi="Arial" w:cs="Arial"/>
          <w:sz w:val="24"/>
        </w:rPr>
        <w:t xml:space="preserve"> con la cédula de ciudadanía número ____________,</w:t>
      </w:r>
      <w:r w:rsidR="00890305">
        <w:rPr>
          <w:rFonts w:ascii="Arial" w:hAnsi="Arial" w:cs="Arial"/>
          <w:sz w:val="24"/>
        </w:rPr>
        <w:t xml:space="preserve"> </w:t>
      </w:r>
      <w:r w:rsidR="00890305" w:rsidRPr="00345A7E">
        <w:rPr>
          <w:rFonts w:ascii="Arial" w:hAnsi="Arial" w:cs="Arial"/>
          <w:sz w:val="24"/>
        </w:rPr>
        <w:t>como su apod</w:t>
      </w:r>
      <w:r w:rsidR="005D1795" w:rsidRPr="00345A7E">
        <w:rPr>
          <w:rFonts w:ascii="Arial" w:hAnsi="Arial" w:cs="Arial"/>
          <w:sz w:val="24"/>
        </w:rPr>
        <w:t>erado D</w:t>
      </w:r>
      <w:r w:rsidR="00890305" w:rsidRPr="00345A7E">
        <w:rPr>
          <w:rFonts w:ascii="Arial" w:hAnsi="Arial" w:cs="Arial"/>
          <w:sz w:val="24"/>
        </w:rPr>
        <w:t>r.(a)____________________(si lo tuviere)</w:t>
      </w:r>
      <w:r w:rsidR="00A66F75" w:rsidRPr="00345A7E">
        <w:rPr>
          <w:rFonts w:ascii="Arial" w:hAnsi="Arial" w:cs="Arial"/>
          <w:sz w:val="24"/>
        </w:rPr>
        <w:t xml:space="preserve"> dentro del proceso</w:t>
      </w:r>
      <w:r w:rsidR="00A66F75" w:rsidRPr="00A66F75">
        <w:rPr>
          <w:rFonts w:ascii="Arial" w:hAnsi="Arial" w:cs="Arial"/>
          <w:sz w:val="24"/>
        </w:rPr>
        <w:t xml:space="preserve"> disciplinario </w:t>
      </w:r>
      <w:r w:rsidR="00A66F75">
        <w:rPr>
          <w:rFonts w:ascii="Arial" w:hAnsi="Arial" w:cs="Arial"/>
          <w:sz w:val="24"/>
        </w:rPr>
        <w:t>del asunto</w:t>
      </w:r>
      <w:r w:rsidR="00890305">
        <w:rPr>
          <w:rFonts w:ascii="Arial" w:hAnsi="Arial" w:cs="Arial"/>
          <w:sz w:val="24"/>
        </w:rPr>
        <w:t xml:space="preserve">, a la fecha no se ha(n) hecho presente(s) </w:t>
      </w:r>
      <w:r>
        <w:rPr>
          <w:rFonts w:ascii="Arial" w:hAnsi="Arial" w:cs="Arial"/>
          <w:sz w:val="24"/>
        </w:rPr>
        <w:t xml:space="preserve">con el </w:t>
      </w:r>
      <w:r w:rsidR="00890305">
        <w:rPr>
          <w:rFonts w:ascii="Arial" w:hAnsi="Arial" w:cs="Arial"/>
          <w:sz w:val="24"/>
        </w:rPr>
        <w:t>fin de notificarse del Auto de Cargos No. _____ de fecha ________, pese a librarse sendas comunicaciones</w:t>
      </w:r>
      <w:r>
        <w:rPr>
          <w:rFonts w:ascii="Arial" w:hAnsi="Arial" w:cs="Arial"/>
          <w:sz w:val="24"/>
        </w:rPr>
        <w:t>, e</w:t>
      </w:r>
      <w:r w:rsidR="00E2551D" w:rsidRPr="00031CD8">
        <w:rPr>
          <w:rFonts w:ascii="Arial" w:hAnsi="Arial" w:cs="Arial"/>
          <w:sz w:val="24"/>
        </w:rPr>
        <w:t xml:space="preserve">l Personero </w:t>
      </w:r>
      <w:r w:rsidR="002509C7">
        <w:rPr>
          <w:rFonts w:ascii="Arial" w:hAnsi="Arial" w:cs="Arial"/>
          <w:sz w:val="24"/>
        </w:rPr>
        <w:t xml:space="preserve">(a) </w:t>
      </w:r>
      <w:proofErr w:type="gramStart"/>
      <w:r w:rsidR="00E2551D" w:rsidRPr="00031CD8">
        <w:rPr>
          <w:rFonts w:ascii="Arial" w:hAnsi="Arial" w:cs="Arial"/>
          <w:sz w:val="24"/>
        </w:rPr>
        <w:t>Delegado</w:t>
      </w:r>
      <w:proofErr w:type="gramEnd"/>
      <w:r w:rsidR="002509C7">
        <w:rPr>
          <w:rFonts w:ascii="Arial" w:hAnsi="Arial" w:cs="Arial"/>
          <w:sz w:val="24"/>
        </w:rPr>
        <w:t xml:space="preserve"> (a</w:t>
      </w:r>
      <w:r w:rsidR="00B34567">
        <w:rPr>
          <w:rFonts w:ascii="Arial" w:hAnsi="Arial" w:cs="Arial"/>
          <w:sz w:val="24"/>
        </w:rPr>
        <w:t xml:space="preserve">) </w:t>
      </w:r>
      <w:r w:rsidR="00B34567" w:rsidRPr="00031CD8">
        <w:rPr>
          <w:rFonts w:ascii="Arial" w:hAnsi="Arial" w:cs="Arial"/>
          <w:sz w:val="24"/>
        </w:rPr>
        <w:t>para</w:t>
      </w:r>
      <w:r w:rsidR="00E2551D" w:rsidRPr="00031CD8">
        <w:rPr>
          <w:rFonts w:ascii="Arial" w:hAnsi="Arial" w:cs="Arial"/>
          <w:sz w:val="24"/>
        </w:rPr>
        <w:t xml:space="preserve"> </w:t>
      </w:r>
      <w:r w:rsidR="00726518">
        <w:rPr>
          <w:rFonts w:ascii="Arial" w:hAnsi="Arial" w:cs="Arial"/>
          <w:sz w:val="24"/>
        </w:rPr>
        <w:t>la Potestad Disciplinaria</w:t>
      </w:r>
      <w:r w:rsidR="00E2551D" w:rsidRPr="00031CD8">
        <w:rPr>
          <w:rFonts w:ascii="Arial" w:hAnsi="Arial" w:cs="Arial"/>
          <w:sz w:val="24"/>
        </w:rPr>
        <w:t xml:space="preserve"> </w:t>
      </w:r>
      <w:r w:rsidR="00E2551D">
        <w:rPr>
          <w:rFonts w:ascii="Arial" w:hAnsi="Arial" w:cs="Arial"/>
          <w:sz w:val="24"/>
        </w:rPr>
        <w:t>__</w:t>
      </w:r>
      <w:r>
        <w:rPr>
          <w:rFonts w:ascii="Arial" w:hAnsi="Arial" w:cs="Arial"/>
          <w:sz w:val="24"/>
        </w:rPr>
        <w:t xml:space="preserve"> </w:t>
      </w:r>
      <w:r w:rsidRPr="00EE2AA6">
        <w:rPr>
          <w:rFonts w:ascii="Arial" w:hAnsi="Arial" w:cs="Arial"/>
          <w:b/>
          <w:i/>
          <w:sz w:val="24"/>
        </w:rPr>
        <w:t>[o Director de Investigaciones Especiales y Apoyo Técnico]</w:t>
      </w:r>
      <w:r w:rsidR="00E2551D" w:rsidRPr="00031CD8">
        <w:rPr>
          <w:rFonts w:ascii="Arial" w:hAnsi="Arial" w:cs="Arial"/>
          <w:sz w:val="24"/>
        </w:rPr>
        <w:t>,</w:t>
      </w:r>
      <w:r w:rsidR="003D7837">
        <w:rPr>
          <w:rFonts w:ascii="Arial" w:hAnsi="Arial" w:cs="Arial"/>
          <w:sz w:val="24"/>
        </w:rPr>
        <w:t xml:space="preserve"> dando cumplimiento a lo preceptuado en el </w:t>
      </w:r>
      <w:r w:rsidR="003D7837" w:rsidRPr="00E2551D">
        <w:rPr>
          <w:rFonts w:ascii="Arial" w:hAnsi="Arial" w:cs="Arial"/>
          <w:sz w:val="24"/>
        </w:rPr>
        <w:t xml:space="preserve">artículo </w:t>
      </w:r>
      <w:r>
        <w:rPr>
          <w:rFonts w:ascii="Arial" w:hAnsi="Arial" w:cs="Arial"/>
          <w:sz w:val="24"/>
        </w:rPr>
        <w:t>22</w:t>
      </w:r>
      <w:r w:rsidRPr="00E2551D">
        <w:rPr>
          <w:rFonts w:ascii="Arial" w:hAnsi="Arial" w:cs="Arial"/>
          <w:sz w:val="24"/>
        </w:rPr>
        <w:t xml:space="preserve">5 </w:t>
      </w:r>
      <w:r w:rsidR="003D7837" w:rsidRPr="00E2551D">
        <w:rPr>
          <w:rFonts w:ascii="Arial" w:hAnsi="Arial" w:cs="Arial"/>
          <w:sz w:val="24"/>
        </w:rPr>
        <w:t xml:space="preserve">de la Ley </w:t>
      </w:r>
      <w:r>
        <w:rPr>
          <w:rFonts w:ascii="Arial" w:hAnsi="Arial" w:cs="Arial"/>
          <w:sz w:val="24"/>
        </w:rPr>
        <w:t>1952 de 2019</w:t>
      </w:r>
      <w:r w:rsidR="003D7837">
        <w:rPr>
          <w:rFonts w:ascii="Arial" w:hAnsi="Arial" w:cs="Arial"/>
          <w:sz w:val="24"/>
        </w:rPr>
        <w:t>,</w:t>
      </w:r>
      <w:r w:rsidR="00E2551D" w:rsidRPr="00031CD8">
        <w:rPr>
          <w:rFonts w:ascii="Arial" w:hAnsi="Arial" w:cs="Arial"/>
          <w:sz w:val="24"/>
        </w:rPr>
        <w:t xml:space="preserve"> en ejercicio de sus facultades legales</w:t>
      </w:r>
      <w:r w:rsidR="00A97C6D">
        <w:rPr>
          <w:rFonts w:ascii="Arial" w:hAnsi="Arial" w:cs="Arial"/>
          <w:sz w:val="24"/>
        </w:rPr>
        <w:t>,</w:t>
      </w:r>
    </w:p>
    <w:p w14:paraId="4988D907" w14:textId="77777777" w:rsidR="00031CD8" w:rsidRPr="00031CD8" w:rsidRDefault="00031CD8" w:rsidP="00031CD8">
      <w:pPr>
        <w:pStyle w:val="Sinespaciado"/>
        <w:jc w:val="both"/>
        <w:rPr>
          <w:rFonts w:ascii="Arial" w:hAnsi="Arial" w:cs="Arial"/>
          <w:sz w:val="24"/>
        </w:rPr>
      </w:pPr>
    </w:p>
    <w:p w14:paraId="21FABA69" w14:textId="77777777" w:rsidR="00031CD8" w:rsidRPr="00031CD8" w:rsidRDefault="00031CD8" w:rsidP="00031CD8">
      <w:pPr>
        <w:pStyle w:val="Sinespaciado"/>
        <w:jc w:val="both"/>
        <w:rPr>
          <w:rFonts w:ascii="Arial" w:hAnsi="Arial" w:cs="Arial"/>
          <w:sz w:val="24"/>
        </w:rPr>
      </w:pPr>
    </w:p>
    <w:p w14:paraId="2ACE11F5" w14:textId="77777777" w:rsidR="00031CD8" w:rsidRPr="00031CD8" w:rsidRDefault="00031CD8" w:rsidP="00031CD8">
      <w:pPr>
        <w:pStyle w:val="Sinespaciado"/>
        <w:jc w:val="center"/>
        <w:rPr>
          <w:rFonts w:ascii="Arial" w:hAnsi="Arial" w:cs="Arial"/>
          <w:b/>
          <w:sz w:val="24"/>
        </w:rPr>
      </w:pPr>
      <w:r w:rsidRPr="00031CD8">
        <w:rPr>
          <w:rFonts w:ascii="Arial" w:hAnsi="Arial" w:cs="Arial"/>
          <w:b/>
          <w:sz w:val="24"/>
        </w:rPr>
        <w:t>RESUELVE</w:t>
      </w:r>
    </w:p>
    <w:p w14:paraId="3E93A63E" w14:textId="77777777" w:rsidR="00031CD8" w:rsidRPr="00031CD8" w:rsidRDefault="00031CD8" w:rsidP="00031CD8">
      <w:pPr>
        <w:pStyle w:val="Sinespaciado"/>
        <w:jc w:val="both"/>
        <w:rPr>
          <w:rFonts w:ascii="Arial" w:hAnsi="Arial" w:cs="Arial"/>
          <w:sz w:val="24"/>
        </w:rPr>
      </w:pPr>
    </w:p>
    <w:p w14:paraId="415D61E1" w14:textId="77777777" w:rsidR="00E73746" w:rsidRPr="00031CD8" w:rsidRDefault="00031CD8" w:rsidP="00E73746">
      <w:pPr>
        <w:pStyle w:val="Sinespaciado"/>
        <w:jc w:val="both"/>
        <w:rPr>
          <w:rFonts w:ascii="Arial" w:hAnsi="Arial" w:cs="Arial"/>
          <w:sz w:val="24"/>
        </w:rPr>
      </w:pPr>
      <w:r w:rsidRPr="00031CD8">
        <w:rPr>
          <w:rFonts w:ascii="Arial" w:hAnsi="Arial" w:cs="Arial"/>
          <w:b/>
          <w:sz w:val="24"/>
        </w:rPr>
        <w:t>PRIMERO:</w:t>
      </w:r>
      <w:r w:rsidRPr="00031CD8">
        <w:rPr>
          <w:rFonts w:ascii="Arial" w:hAnsi="Arial" w:cs="Arial"/>
          <w:sz w:val="24"/>
        </w:rPr>
        <w:t xml:space="preserve"> </w:t>
      </w:r>
      <w:r w:rsidR="00E73746" w:rsidRPr="00031CD8">
        <w:rPr>
          <w:rFonts w:ascii="Arial" w:hAnsi="Arial" w:cs="Arial"/>
          <w:sz w:val="24"/>
        </w:rPr>
        <w:t>Designar</w:t>
      </w:r>
      <w:r w:rsidR="00E73746">
        <w:rPr>
          <w:rFonts w:ascii="Arial" w:hAnsi="Arial" w:cs="Arial"/>
          <w:sz w:val="24"/>
        </w:rPr>
        <w:t xml:space="preserve"> a</w:t>
      </w:r>
      <w:r w:rsidR="005D1795">
        <w:rPr>
          <w:rFonts w:ascii="Arial" w:hAnsi="Arial" w:cs="Arial"/>
          <w:sz w:val="24"/>
        </w:rPr>
        <w:t>l (la) Dr.(</w:t>
      </w:r>
      <w:proofErr w:type="gramStart"/>
      <w:r w:rsidR="005D1795">
        <w:rPr>
          <w:rFonts w:ascii="Arial" w:hAnsi="Arial" w:cs="Arial"/>
          <w:sz w:val="24"/>
        </w:rPr>
        <w:t>a)</w:t>
      </w:r>
      <w:r w:rsidR="008808C3">
        <w:rPr>
          <w:rFonts w:ascii="Arial" w:hAnsi="Arial" w:cs="Arial"/>
          <w:sz w:val="24"/>
        </w:rPr>
        <w:t xml:space="preserve"> </w:t>
      </w:r>
      <w:r w:rsidR="00E73746">
        <w:rPr>
          <w:rFonts w:ascii="Arial" w:hAnsi="Arial" w:cs="Arial"/>
          <w:sz w:val="24"/>
        </w:rPr>
        <w:t xml:space="preserve"> _</w:t>
      </w:r>
      <w:proofErr w:type="gramEnd"/>
      <w:r w:rsidR="00E73746">
        <w:rPr>
          <w:rFonts w:ascii="Arial" w:hAnsi="Arial" w:cs="Arial"/>
          <w:sz w:val="24"/>
        </w:rPr>
        <w:t xml:space="preserve">__________________, como </w:t>
      </w:r>
      <w:r w:rsidR="00F26DBA">
        <w:rPr>
          <w:rFonts w:ascii="Arial" w:hAnsi="Arial" w:cs="Arial"/>
          <w:sz w:val="24"/>
        </w:rPr>
        <w:t>d</w:t>
      </w:r>
      <w:r w:rsidR="00E73746" w:rsidRPr="00031CD8">
        <w:rPr>
          <w:rFonts w:ascii="Arial" w:hAnsi="Arial" w:cs="Arial"/>
          <w:sz w:val="24"/>
        </w:rPr>
        <w:t xml:space="preserve">efensor de </w:t>
      </w:r>
      <w:r w:rsidR="00F26DBA">
        <w:rPr>
          <w:rFonts w:ascii="Arial" w:hAnsi="Arial" w:cs="Arial"/>
          <w:sz w:val="24"/>
        </w:rPr>
        <w:t>o</w:t>
      </w:r>
      <w:r w:rsidR="00E73746" w:rsidRPr="00031CD8">
        <w:rPr>
          <w:rFonts w:ascii="Arial" w:hAnsi="Arial" w:cs="Arial"/>
          <w:sz w:val="24"/>
        </w:rPr>
        <w:t>ficio</w:t>
      </w:r>
      <w:r w:rsidR="00E73746">
        <w:rPr>
          <w:rFonts w:ascii="Arial" w:hAnsi="Arial" w:cs="Arial"/>
          <w:sz w:val="24"/>
        </w:rPr>
        <w:t xml:space="preserve"> del </w:t>
      </w:r>
      <w:r w:rsidR="005D1795">
        <w:rPr>
          <w:rFonts w:ascii="Arial" w:hAnsi="Arial" w:cs="Arial"/>
          <w:sz w:val="24"/>
        </w:rPr>
        <w:t>investigado</w:t>
      </w:r>
      <w:r w:rsidR="001C1A4F">
        <w:rPr>
          <w:rFonts w:ascii="Arial" w:hAnsi="Arial" w:cs="Arial"/>
          <w:sz w:val="24"/>
        </w:rPr>
        <w:t xml:space="preserve"> (a)</w:t>
      </w:r>
      <w:r w:rsidR="00E73746">
        <w:rPr>
          <w:rFonts w:ascii="Arial" w:hAnsi="Arial" w:cs="Arial"/>
          <w:sz w:val="24"/>
        </w:rPr>
        <w:t xml:space="preserve"> _________________</w:t>
      </w:r>
      <w:r w:rsidR="00E73746" w:rsidRPr="00031CD8">
        <w:rPr>
          <w:rFonts w:ascii="Arial" w:hAnsi="Arial" w:cs="Arial"/>
          <w:sz w:val="24"/>
        </w:rPr>
        <w:t xml:space="preserve"> para que lo represente</w:t>
      </w:r>
      <w:r w:rsidR="00E73746">
        <w:rPr>
          <w:rFonts w:ascii="Arial" w:hAnsi="Arial" w:cs="Arial"/>
          <w:sz w:val="24"/>
        </w:rPr>
        <w:t xml:space="preserve"> </w:t>
      </w:r>
      <w:r w:rsidR="00E73746" w:rsidRPr="00031CD8">
        <w:rPr>
          <w:rFonts w:ascii="Arial" w:hAnsi="Arial" w:cs="Arial"/>
          <w:sz w:val="24"/>
        </w:rPr>
        <w:t>dentro del proceso mencionado</w:t>
      </w:r>
      <w:r w:rsidR="00E73746">
        <w:rPr>
          <w:rFonts w:ascii="Arial" w:hAnsi="Arial" w:cs="Arial"/>
          <w:sz w:val="24"/>
        </w:rPr>
        <w:t>.</w:t>
      </w:r>
    </w:p>
    <w:p w14:paraId="3680C7E9" w14:textId="77777777" w:rsidR="00031CD8" w:rsidRPr="00031CD8" w:rsidRDefault="00031CD8" w:rsidP="00031CD8">
      <w:pPr>
        <w:pStyle w:val="Sinespaciado"/>
        <w:jc w:val="both"/>
        <w:rPr>
          <w:rFonts w:ascii="Arial" w:hAnsi="Arial" w:cs="Arial"/>
          <w:sz w:val="24"/>
        </w:rPr>
      </w:pPr>
    </w:p>
    <w:p w14:paraId="058200F4" w14:textId="77777777" w:rsidR="00031CD8" w:rsidRDefault="00031CD8" w:rsidP="00031CD8">
      <w:pPr>
        <w:pStyle w:val="Sinespaciado"/>
        <w:jc w:val="both"/>
        <w:rPr>
          <w:rFonts w:ascii="Arial" w:hAnsi="Arial" w:cs="Arial"/>
          <w:sz w:val="24"/>
        </w:rPr>
      </w:pPr>
      <w:r w:rsidRPr="00031CD8">
        <w:rPr>
          <w:rFonts w:ascii="Arial" w:hAnsi="Arial" w:cs="Arial"/>
          <w:b/>
          <w:sz w:val="24"/>
        </w:rPr>
        <w:t>SEGUNDO:</w:t>
      </w:r>
      <w:r w:rsidRPr="00031CD8">
        <w:rPr>
          <w:rFonts w:ascii="Arial" w:hAnsi="Arial" w:cs="Arial"/>
          <w:sz w:val="24"/>
        </w:rPr>
        <w:t xml:space="preserve"> </w:t>
      </w:r>
      <w:r w:rsidR="00E73746" w:rsidRPr="00031CD8">
        <w:rPr>
          <w:rFonts w:ascii="Arial" w:hAnsi="Arial" w:cs="Arial"/>
          <w:sz w:val="24"/>
        </w:rPr>
        <w:t xml:space="preserve">Posesionar al </w:t>
      </w:r>
      <w:r w:rsidR="00F26DBA">
        <w:rPr>
          <w:rFonts w:ascii="Arial" w:hAnsi="Arial" w:cs="Arial"/>
          <w:sz w:val="24"/>
        </w:rPr>
        <w:t>d</w:t>
      </w:r>
      <w:r w:rsidR="00E73746" w:rsidRPr="00031CD8">
        <w:rPr>
          <w:rFonts w:ascii="Arial" w:hAnsi="Arial" w:cs="Arial"/>
          <w:sz w:val="24"/>
        </w:rPr>
        <w:t xml:space="preserve">efensor </w:t>
      </w:r>
      <w:r w:rsidR="002509C7">
        <w:rPr>
          <w:rFonts w:ascii="Arial" w:hAnsi="Arial" w:cs="Arial"/>
          <w:sz w:val="24"/>
        </w:rPr>
        <w:t xml:space="preserve">(a) </w:t>
      </w:r>
      <w:r w:rsidR="00E73746" w:rsidRPr="00031CD8">
        <w:rPr>
          <w:rFonts w:ascii="Arial" w:hAnsi="Arial" w:cs="Arial"/>
          <w:sz w:val="24"/>
        </w:rPr>
        <w:t xml:space="preserve">de </w:t>
      </w:r>
      <w:r w:rsidR="00F26DBA">
        <w:rPr>
          <w:rFonts w:ascii="Arial" w:hAnsi="Arial" w:cs="Arial"/>
          <w:sz w:val="24"/>
        </w:rPr>
        <w:t>o</w:t>
      </w:r>
      <w:r w:rsidR="00E73746" w:rsidRPr="00031CD8">
        <w:rPr>
          <w:rFonts w:ascii="Arial" w:hAnsi="Arial" w:cs="Arial"/>
          <w:sz w:val="24"/>
        </w:rPr>
        <w:t xml:space="preserve">ficio </w:t>
      </w:r>
      <w:r w:rsidR="00F26DBA">
        <w:rPr>
          <w:rFonts w:ascii="Arial" w:hAnsi="Arial" w:cs="Arial"/>
          <w:sz w:val="24"/>
        </w:rPr>
        <w:t xml:space="preserve">designado </w:t>
      </w:r>
      <w:r w:rsidR="00B465FC">
        <w:rPr>
          <w:rFonts w:ascii="Arial" w:hAnsi="Arial" w:cs="Arial"/>
          <w:sz w:val="24"/>
        </w:rPr>
        <w:t xml:space="preserve">y darle acceso </w:t>
      </w:r>
      <w:r w:rsidR="00F26DBA">
        <w:rPr>
          <w:rFonts w:ascii="Arial" w:hAnsi="Arial" w:cs="Arial"/>
          <w:sz w:val="24"/>
        </w:rPr>
        <w:t>a las diligencias.</w:t>
      </w:r>
    </w:p>
    <w:p w14:paraId="676B32CE" w14:textId="77777777" w:rsidR="00E73746" w:rsidRPr="00031CD8" w:rsidRDefault="00E73746" w:rsidP="00031CD8">
      <w:pPr>
        <w:pStyle w:val="Sinespaciado"/>
        <w:jc w:val="both"/>
        <w:rPr>
          <w:rFonts w:ascii="Arial" w:hAnsi="Arial" w:cs="Arial"/>
          <w:b/>
          <w:sz w:val="24"/>
        </w:rPr>
      </w:pPr>
    </w:p>
    <w:p w14:paraId="16890273" w14:textId="77777777" w:rsidR="00031CD8" w:rsidRPr="00031CD8" w:rsidRDefault="00031CD8" w:rsidP="00031CD8">
      <w:pPr>
        <w:pStyle w:val="Sinespaciado"/>
        <w:jc w:val="both"/>
        <w:rPr>
          <w:rFonts w:ascii="Arial" w:hAnsi="Arial" w:cs="Arial"/>
          <w:b/>
          <w:sz w:val="24"/>
        </w:rPr>
      </w:pPr>
    </w:p>
    <w:p w14:paraId="212FA1B0" w14:textId="77777777" w:rsidR="00031CD8" w:rsidRPr="00031CD8" w:rsidRDefault="00031CD8" w:rsidP="00726518">
      <w:pPr>
        <w:pStyle w:val="Sinespaciado"/>
        <w:jc w:val="center"/>
        <w:rPr>
          <w:rFonts w:ascii="Arial" w:hAnsi="Arial" w:cs="Arial"/>
          <w:b/>
          <w:bCs/>
          <w:sz w:val="24"/>
        </w:rPr>
      </w:pPr>
      <w:r w:rsidRPr="00031CD8">
        <w:rPr>
          <w:rFonts w:ascii="Arial" w:hAnsi="Arial" w:cs="Arial"/>
          <w:b/>
          <w:bCs/>
          <w:sz w:val="24"/>
        </w:rPr>
        <w:t>COMUNÍQUESE Y CÚMPLASE,</w:t>
      </w:r>
    </w:p>
    <w:p w14:paraId="3B5AA159" w14:textId="77777777" w:rsidR="00031CD8" w:rsidRPr="00031CD8" w:rsidRDefault="00031CD8" w:rsidP="00031CD8">
      <w:pPr>
        <w:pStyle w:val="Sinespaciado"/>
        <w:jc w:val="both"/>
        <w:rPr>
          <w:rFonts w:ascii="Arial" w:hAnsi="Arial" w:cs="Arial"/>
          <w:bCs/>
          <w:sz w:val="24"/>
        </w:rPr>
      </w:pPr>
    </w:p>
    <w:p w14:paraId="2881AB7F" w14:textId="77777777" w:rsidR="00CB26D1" w:rsidRPr="00031CD8" w:rsidRDefault="00CB26D1" w:rsidP="00031CD8">
      <w:pPr>
        <w:pStyle w:val="Sinespaciado"/>
        <w:jc w:val="both"/>
        <w:rPr>
          <w:rFonts w:ascii="Arial" w:hAnsi="Arial" w:cs="Arial"/>
          <w:bCs/>
          <w:sz w:val="24"/>
        </w:rPr>
      </w:pPr>
    </w:p>
    <w:p w14:paraId="119CFCC8" w14:textId="77777777" w:rsidR="00031CD8" w:rsidRPr="00031CD8" w:rsidRDefault="00031CD8" w:rsidP="00031CD8">
      <w:pPr>
        <w:pStyle w:val="Sinespaciado"/>
        <w:jc w:val="both"/>
        <w:rPr>
          <w:rFonts w:ascii="Arial" w:hAnsi="Arial" w:cs="Arial"/>
          <w:bCs/>
          <w:sz w:val="24"/>
        </w:rPr>
      </w:pPr>
    </w:p>
    <w:p w14:paraId="4E9A4FBC" w14:textId="77777777" w:rsidR="00031CD8" w:rsidRPr="00031CD8" w:rsidRDefault="00031CD8" w:rsidP="00031CD8">
      <w:pPr>
        <w:pStyle w:val="Sinespaciado"/>
        <w:jc w:val="both"/>
        <w:rPr>
          <w:rFonts w:ascii="Arial" w:hAnsi="Arial" w:cs="Arial"/>
          <w:bCs/>
          <w:sz w:val="24"/>
        </w:rPr>
      </w:pPr>
    </w:p>
    <w:p w14:paraId="10F1B94A" w14:textId="77777777" w:rsidR="00031CD8" w:rsidRPr="00031CD8" w:rsidRDefault="00031CD8" w:rsidP="00726518">
      <w:pPr>
        <w:pStyle w:val="Sinespaciado"/>
        <w:jc w:val="center"/>
        <w:rPr>
          <w:rFonts w:ascii="Arial" w:hAnsi="Arial" w:cs="Arial"/>
          <w:b/>
          <w:sz w:val="24"/>
          <w:lang w:val="es-MX"/>
        </w:rPr>
      </w:pPr>
      <w:r w:rsidRPr="00031CD8">
        <w:rPr>
          <w:rFonts w:ascii="Arial" w:hAnsi="Arial" w:cs="Arial"/>
          <w:b/>
          <w:sz w:val="24"/>
          <w:lang w:val="es-MX"/>
        </w:rPr>
        <w:t>NOMBRE PERSONERO</w:t>
      </w:r>
      <w:r w:rsidR="00B86BFF">
        <w:rPr>
          <w:rFonts w:ascii="Arial" w:hAnsi="Arial" w:cs="Arial"/>
          <w:b/>
          <w:sz w:val="24"/>
          <w:lang w:val="es-MX"/>
        </w:rPr>
        <w:t>(A)</w:t>
      </w:r>
      <w:r w:rsidRPr="00031CD8">
        <w:rPr>
          <w:rFonts w:ascii="Arial" w:hAnsi="Arial" w:cs="Arial"/>
          <w:b/>
          <w:sz w:val="24"/>
          <w:lang w:val="es-MX"/>
        </w:rPr>
        <w:t xml:space="preserve"> DELEGADO</w:t>
      </w:r>
      <w:r w:rsidR="00B86BFF">
        <w:rPr>
          <w:rFonts w:ascii="Arial" w:hAnsi="Arial" w:cs="Arial"/>
          <w:b/>
          <w:sz w:val="24"/>
          <w:lang w:val="es-MX"/>
        </w:rPr>
        <w:t>(A)</w:t>
      </w:r>
    </w:p>
    <w:p w14:paraId="245E0521" w14:textId="77777777" w:rsidR="00714708" w:rsidRDefault="00031CD8" w:rsidP="00726518">
      <w:pPr>
        <w:pStyle w:val="Sinespaciado"/>
        <w:jc w:val="center"/>
        <w:rPr>
          <w:rFonts w:ascii="Arial" w:hAnsi="Arial" w:cs="Arial"/>
          <w:bCs/>
          <w:sz w:val="24"/>
          <w:lang w:val="es-ES"/>
        </w:rPr>
      </w:pPr>
      <w:r w:rsidRPr="00031CD8">
        <w:rPr>
          <w:rFonts w:ascii="Arial" w:hAnsi="Arial" w:cs="Arial"/>
          <w:bCs/>
          <w:sz w:val="24"/>
          <w:lang w:val="es-ES"/>
        </w:rPr>
        <w:t>Personero</w:t>
      </w:r>
      <w:r w:rsidR="00B86BFF">
        <w:rPr>
          <w:rFonts w:ascii="Arial" w:hAnsi="Arial" w:cs="Arial"/>
          <w:bCs/>
          <w:sz w:val="24"/>
          <w:lang w:val="es-ES"/>
        </w:rPr>
        <w:t>(a)</w:t>
      </w:r>
      <w:r w:rsidRPr="00031CD8">
        <w:rPr>
          <w:rFonts w:ascii="Arial" w:hAnsi="Arial" w:cs="Arial"/>
          <w:bCs/>
          <w:sz w:val="24"/>
          <w:lang w:val="es-ES"/>
        </w:rPr>
        <w:t xml:space="preserve"> Delegado</w:t>
      </w:r>
      <w:r w:rsidR="00B86BFF">
        <w:rPr>
          <w:rFonts w:ascii="Arial" w:hAnsi="Arial" w:cs="Arial"/>
          <w:bCs/>
          <w:sz w:val="24"/>
          <w:lang w:val="es-ES"/>
        </w:rPr>
        <w:t>(a)</w:t>
      </w:r>
    </w:p>
    <w:p w14:paraId="45F79423" w14:textId="63EFFE6A" w:rsidR="00FE66F2" w:rsidRDefault="00FE66F2" w:rsidP="00031CD8">
      <w:pPr>
        <w:pStyle w:val="Sinespaciado"/>
        <w:jc w:val="both"/>
        <w:rPr>
          <w:rFonts w:ascii="Arial" w:hAnsi="Arial" w:cs="Arial"/>
          <w:bCs/>
          <w:sz w:val="24"/>
          <w:lang w:val="es-ES"/>
        </w:rPr>
      </w:pPr>
    </w:p>
    <w:p w14:paraId="09000499" w14:textId="77777777" w:rsidR="00A85BB7" w:rsidRDefault="00A85BB7" w:rsidP="00031CD8">
      <w:pPr>
        <w:pStyle w:val="Sinespaciado"/>
        <w:jc w:val="both"/>
        <w:rPr>
          <w:rFonts w:ascii="Arial" w:hAnsi="Arial" w:cs="Arial"/>
          <w:bCs/>
          <w:sz w:val="24"/>
          <w:lang w:val="es-ES"/>
        </w:rPr>
      </w:pPr>
    </w:p>
    <w:p w14:paraId="45FAD1B0" w14:textId="77777777" w:rsidR="00FE66F2" w:rsidRDefault="00FE66F2" w:rsidP="00031CD8">
      <w:pPr>
        <w:pStyle w:val="Sinespaciado"/>
        <w:jc w:val="both"/>
        <w:rPr>
          <w:rFonts w:ascii="Arial" w:hAnsi="Arial" w:cs="Arial"/>
          <w:bCs/>
          <w:sz w:val="24"/>
          <w:lang w:val="es-ES"/>
        </w:rPr>
      </w:pPr>
    </w:p>
    <w:p w14:paraId="45EEABEA" w14:textId="77777777" w:rsidR="00A85BB7" w:rsidRPr="00A85BB7" w:rsidRDefault="00A85BB7" w:rsidP="00A85BB7">
      <w:pPr>
        <w:pStyle w:val="Sinespaciado"/>
        <w:jc w:val="both"/>
        <w:rPr>
          <w:rFonts w:ascii="Arial" w:hAnsi="Arial" w:cs="Arial"/>
          <w:bCs/>
          <w:sz w:val="16"/>
          <w:szCs w:val="16"/>
          <w:lang w:val="es-ES_tradnl"/>
        </w:rPr>
      </w:pPr>
      <w:bookmarkStart w:id="9" w:name="_Hlk85013364"/>
      <w:r w:rsidRPr="00A85BB7">
        <w:rPr>
          <w:rFonts w:ascii="Arial" w:hAnsi="Arial" w:cs="Arial"/>
          <w:bCs/>
          <w:sz w:val="16"/>
          <w:szCs w:val="16"/>
          <w:lang w:val="es-ES_tradnl"/>
        </w:rPr>
        <w:t>Elaboró: Nombres y Apellidos – Nombre de la Dependencia</w:t>
      </w:r>
    </w:p>
    <w:p w14:paraId="7046147C" w14:textId="77777777" w:rsidR="00A85BB7" w:rsidRPr="00A85BB7" w:rsidRDefault="00A85BB7" w:rsidP="00A85BB7">
      <w:pPr>
        <w:pStyle w:val="Sinespaciado"/>
        <w:jc w:val="both"/>
        <w:rPr>
          <w:rFonts w:ascii="Arial" w:hAnsi="Arial" w:cs="Arial"/>
          <w:bCs/>
          <w:sz w:val="16"/>
          <w:szCs w:val="16"/>
          <w:lang w:val="es-ES_tradnl"/>
        </w:rPr>
      </w:pPr>
      <w:r w:rsidRPr="00A85BB7">
        <w:rPr>
          <w:rFonts w:ascii="Arial" w:hAnsi="Arial" w:cs="Arial"/>
          <w:bCs/>
          <w:sz w:val="16"/>
          <w:szCs w:val="16"/>
          <w:lang w:val="es-ES_tradnl"/>
        </w:rPr>
        <w:t>Revisó: Nombres y Apellidos – Nombre de la Dependencia</w:t>
      </w:r>
    </w:p>
    <w:p w14:paraId="424B3803" w14:textId="3DEDB971" w:rsidR="00FE66F2" w:rsidRPr="00A85BB7" w:rsidRDefault="00A85BB7" w:rsidP="00031CD8">
      <w:pPr>
        <w:pStyle w:val="Sinespaciado"/>
        <w:jc w:val="both"/>
        <w:rPr>
          <w:rFonts w:ascii="Arial" w:hAnsi="Arial" w:cs="Arial"/>
          <w:bCs/>
          <w:sz w:val="16"/>
          <w:szCs w:val="16"/>
        </w:rPr>
      </w:pPr>
      <w:r w:rsidRPr="00A85BB7">
        <w:rPr>
          <w:rFonts w:ascii="Arial" w:hAnsi="Arial" w:cs="Arial"/>
          <w:bCs/>
          <w:sz w:val="16"/>
          <w:szCs w:val="16"/>
        </w:rPr>
        <w:t>Aprobó: Nombres y Apellidos – Nombre de la Dependencia</w:t>
      </w:r>
      <w:bookmarkEnd w:id="9"/>
    </w:p>
    <w:sectPr w:rsidR="00FE66F2" w:rsidRPr="00A85BB7" w:rsidSect="00EB2CCF">
      <w:headerReference w:type="default" r:id="rId6"/>
      <w:footerReference w:type="default" r:id="rId7"/>
      <w:pgSz w:w="12242" w:h="18705" w:code="181"/>
      <w:pgMar w:top="1843" w:right="1701" w:bottom="198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27D8C" w14:textId="77777777" w:rsidR="00882CB8" w:rsidRDefault="00882CB8" w:rsidP="007D43BE">
      <w:pPr>
        <w:spacing w:after="0" w:line="240" w:lineRule="auto"/>
      </w:pPr>
      <w:r>
        <w:separator/>
      </w:r>
    </w:p>
  </w:endnote>
  <w:endnote w:type="continuationSeparator" w:id="0">
    <w:p w14:paraId="51EF98D2" w14:textId="77777777" w:rsidR="00882CB8" w:rsidRDefault="00882CB8" w:rsidP="007D4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1"/>
    <w:family w:val="roman"/>
    <w:notTrueType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00000287" w:usb1="08070000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F4C1D" w14:textId="140E2C93" w:rsidR="002509C7" w:rsidRDefault="00726518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824" behindDoc="0" locked="0" layoutInCell="1" allowOverlap="1" wp14:anchorId="7ED0CF27" wp14:editId="01421FA0">
          <wp:simplePos x="0" y="0"/>
          <wp:positionH relativeFrom="page">
            <wp:posOffset>60960</wp:posOffset>
          </wp:positionH>
          <wp:positionV relativeFrom="paragraph">
            <wp:posOffset>9525</wp:posOffset>
          </wp:positionV>
          <wp:extent cx="7772400" cy="1047750"/>
          <wp:effectExtent l="0" t="0" r="0" b="0"/>
          <wp:wrapNone/>
          <wp:docPr id="27" name="Imagen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47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4E7E980" w14:textId="77777777" w:rsidR="002509C7" w:rsidRDefault="002509C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6C4BB" w14:textId="77777777" w:rsidR="00882CB8" w:rsidRDefault="00882CB8" w:rsidP="007D43BE">
      <w:pPr>
        <w:spacing w:after="0" w:line="240" w:lineRule="auto"/>
      </w:pPr>
      <w:r>
        <w:separator/>
      </w:r>
    </w:p>
  </w:footnote>
  <w:footnote w:type="continuationSeparator" w:id="0">
    <w:p w14:paraId="31A2722A" w14:textId="77777777" w:rsidR="00882CB8" w:rsidRDefault="00882CB8" w:rsidP="007D4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F4F9D" w14:textId="648F85CC" w:rsidR="007D43BE" w:rsidRDefault="00726518" w:rsidP="00726518">
    <w:pPr>
      <w:pStyle w:val="Encabezado"/>
      <w:jc w:val="right"/>
      <w:rPr>
        <w:color w:val="BFBFBF" w:themeColor="background1" w:themeShade="BF"/>
      </w:rPr>
    </w:pPr>
    <w:r>
      <w:rPr>
        <w:noProof/>
        <w:lang w:eastAsia="es-CO"/>
      </w:rPr>
      <w:drawing>
        <wp:anchor distT="0" distB="0" distL="114300" distR="114300" simplePos="0" relativeHeight="251659776" behindDoc="1" locked="0" layoutInCell="1" allowOverlap="1" wp14:anchorId="113DB58C" wp14:editId="5ADE7B24">
          <wp:simplePos x="0" y="0"/>
          <wp:positionH relativeFrom="column">
            <wp:posOffset>-644129</wp:posOffset>
          </wp:positionH>
          <wp:positionV relativeFrom="paragraph">
            <wp:posOffset>-136992</wp:posOffset>
          </wp:positionV>
          <wp:extent cx="1619250" cy="885825"/>
          <wp:effectExtent l="0" t="0" r="0" b="9525"/>
          <wp:wrapNone/>
          <wp:docPr id="26" name="Imagen 26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4534180" name="Imagen 1314534180" descr="Logotip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E7894" w:rsidRPr="002E7894">
      <w:rPr>
        <w:color w:val="BFBFBF" w:themeColor="background1" w:themeShade="BF"/>
      </w:rPr>
      <w:fldChar w:fldCharType="begin"/>
    </w:r>
    <w:r w:rsidR="002E7894" w:rsidRPr="002E7894">
      <w:rPr>
        <w:color w:val="BFBFBF" w:themeColor="background1" w:themeShade="BF"/>
      </w:rPr>
      <w:instrText>PAGE   \* MERGEFORMAT</w:instrText>
    </w:r>
    <w:r w:rsidR="002E7894" w:rsidRPr="002E7894">
      <w:rPr>
        <w:color w:val="BFBFBF" w:themeColor="background1" w:themeShade="BF"/>
      </w:rPr>
      <w:fldChar w:fldCharType="separate"/>
    </w:r>
    <w:r w:rsidR="00094D91" w:rsidRPr="00094D91">
      <w:rPr>
        <w:noProof/>
        <w:color w:val="BFBFBF" w:themeColor="background1" w:themeShade="BF"/>
        <w:lang w:val="es-ES"/>
      </w:rPr>
      <w:t>1</w:t>
    </w:r>
    <w:r w:rsidR="002E7894" w:rsidRPr="002E7894">
      <w:rPr>
        <w:color w:val="BFBFBF" w:themeColor="background1" w:themeShade="BF"/>
      </w:rPr>
      <w:fldChar w:fldCharType="end"/>
    </w:r>
  </w:p>
  <w:p w14:paraId="10AC6271" w14:textId="77777777" w:rsidR="00EB2CCF" w:rsidRDefault="00A85BB7" w:rsidP="00A85BB7">
    <w:pPr>
      <w:pStyle w:val="titulos"/>
      <w:spacing w:before="0" w:beforeAutospacing="0" w:after="0" w:afterAutospacing="0"/>
      <w:jc w:val="center"/>
      <w:rPr>
        <w:rFonts w:ascii="Arial" w:hAnsi="Arial" w:cs="Arial"/>
        <w:color w:val="000000"/>
        <w:sz w:val="24"/>
        <w:szCs w:val="24"/>
      </w:rPr>
    </w:pPr>
    <w:r w:rsidRPr="0009142B">
      <w:rPr>
        <w:rFonts w:ascii="Arial" w:hAnsi="Arial" w:cs="Arial"/>
        <w:color w:val="000000"/>
        <w:sz w:val="24"/>
        <w:szCs w:val="24"/>
      </w:rPr>
      <w:t xml:space="preserve">AUTO DE DESIGNACIÓN DE DEFENSOR </w:t>
    </w:r>
    <w:r>
      <w:rPr>
        <w:rFonts w:ascii="Arial" w:hAnsi="Arial" w:cs="Arial"/>
        <w:color w:val="000000"/>
        <w:sz w:val="24"/>
        <w:szCs w:val="24"/>
      </w:rPr>
      <w:t xml:space="preserve">(A) </w:t>
    </w:r>
    <w:r w:rsidRPr="0009142B">
      <w:rPr>
        <w:rFonts w:ascii="Arial" w:hAnsi="Arial" w:cs="Arial"/>
        <w:color w:val="000000"/>
        <w:sz w:val="24"/>
        <w:szCs w:val="24"/>
      </w:rPr>
      <w:t xml:space="preserve">DE </w:t>
    </w:r>
  </w:p>
  <w:p w14:paraId="710CCFD4" w14:textId="5727BBBF" w:rsidR="00A85BB7" w:rsidRPr="00EB2CCF" w:rsidRDefault="00A85BB7" w:rsidP="00EB2CCF">
    <w:pPr>
      <w:pStyle w:val="titulos"/>
      <w:spacing w:before="0" w:beforeAutospacing="0" w:after="0" w:afterAutospacing="0"/>
      <w:jc w:val="center"/>
      <w:rPr>
        <w:rFonts w:ascii="Arial" w:hAnsi="Arial" w:cs="Arial"/>
        <w:color w:val="000000"/>
        <w:sz w:val="24"/>
        <w:szCs w:val="24"/>
      </w:rPr>
    </w:pPr>
    <w:r w:rsidRPr="0009142B">
      <w:rPr>
        <w:rFonts w:ascii="Arial" w:hAnsi="Arial" w:cs="Arial"/>
        <w:color w:val="000000"/>
        <w:sz w:val="24"/>
        <w:szCs w:val="24"/>
      </w:rPr>
      <w:t>OFICIO</w:t>
    </w:r>
    <w:r w:rsidR="00EB2CCF">
      <w:rPr>
        <w:rFonts w:ascii="Arial" w:hAnsi="Arial" w:cs="Arial"/>
        <w:color w:val="000000"/>
        <w:sz w:val="24"/>
        <w:szCs w:val="24"/>
      </w:rPr>
      <w:t xml:space="preserve"> </w:t>
    </w:r>
    <w:r w:rsidRPr="0009142B">
      <w:rPr>
        <w:rFonts w:ascii="Arial" w:hAnsi="Arial" w:cs="Arial"/>
        <w:color w:val="000000"/>
        <w:sz w:val="24"/>
        <w:szCs w:val="24"/>
      </w:rPr>
      <w:t xml:space="preserve">DISCIPLINADO </w:t>
    </w:r>
    <w:r>
      <w:rPr>
        <w:rFonts w:ascii="Arial" w:hAnsi="Arial" w:cs="Arial"/>
        <w:color w:val="000000"/>
        <w:sz w:val="24"/>
        <w:szCs w:val="24"/>
      </w:rPr>
      <w:t xml:space="preserve">(A) </w:t>
    </w:r>
    <w:r w:rsidRPr="0009142B">
      <w:rPr>
        <w:rFonts w:ascii="Arial" w:hAnsi="Arial" w:cs="Arial"/>
        <w:color w:val="000000"/>
        <w:sz w:val="24"/>
        <w:szCs w:val="24"/>
      </w:rPr>
      <w:t>AUSENTE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rly Duarte">
    <w15:presenceInfo w15:providerId="None" w15:userId="Derly Duart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3BE"/>
    <w:rsid w:val="00031712"/>
    <w:rsid w:val="0003188D"/>
    <w:rsid w:val="00031CD8"/>
    <w:rsid w:val="0007746E"/>
    <w:rsid w:val="0009142B"/>
    <w:rsid w:val="00094D91"/>
    <w:rsid w:val="000A00D8"/>
    <w:rsid w:val="000E1273"/>
    <w:rsid w:val="000F2B5F"/>
    <w:rsid w:val="00102ED7"/>
    <w:rsid w:val="00110CFB"/>
    <w:rsid w:val="001C1A4F"/>
    <w:rsid w:val="001D100E"/>
    <w:rsid w:val="002509C7"/>
    <w:rsid w:val="002901DC"/>
    <w:rsid w:val="002D4A9F"/>
    <w:rsid w:val="002E7894"/>
    <w:rsid w:val="00304914"/>
    <w:rsid w:val="0032691F"/>
    <w:rsid w:val="00342A56"/>
    <w:rsid w:val="00345A7E"/>
    <w:rsid w:val="003A65C8"/>
    <w:rsid w:val="003D7837"/>
    <w:rsid w:val="00432711"/>
    <w:rsid w:val="00464CA0"/>
    <w:rsid w:val="00466531"/>
    <w:rsid w:val="00470C7C"/>
    <w:rsid w:val="004842DE"/>
    <w:rsid w:val="004A26F9"/>
    <w:rsid w:val="004C0CE4"/>
    <w:rsid w:val="004E0D77"/>
    <w:rsid w:val="004F1CE9"/>
    <w:rsid w:val="0052760E"/>
    <w:rsid w:val="00581E52"/>
    <w:rsid w:val="005D1795"/>
    <w:rsid w:val="005F3DB1"/>
    <w:rsid w:val="005F5CBB"/>
    <w:rsid w:val="005F7719"/>
    <w:rsid w:val="00625782"/>
    <w:rsid w:val="00685E56"/>
    <w:rsid w:val="00696F8D"/>
    <w:rsid w:val="006A0EA8"/>
    <w:rsid w:val="006B2B2F"/>
    <w:rsid w:val="006E3A05"/>
    <w:rsid w:val="006E5B43"/>
    <w:rsid w:val="00714708"/>
    <w:rsid w:val="00726518"/>
    <w:rsid w:val="00784114"/>
    <w:rsid w:val="00784DA6"/>
    <w:rsid w:val="007A5000"/>
    <w:rsid w:val="007D43BE"/>
    <w:rsid w:val="007D4AE0"/>
    <w:rsid w:val="007D4D8C"/>
    <w:rsid w:val="00812170"/>
    <w:rsid w:val="008808C3"/>
    <w:rsid w:val="00882CB8"/>
    <w:rsid w:val="00890305"/>
    <w:rsid w:val="008A7430"/>
    <w:rsid w:val="009002F1"/>
    <w:rsid w:val="00901F66"/>
    <w:rsid w:val="00901F79"/>
    <w:rsid w:val="00907305"/>
    <w:rsid w:val="0092139C"/>
    <w:rsid w:val="00977003"/>
    <w:rsid w:val="009B5282"/>
    <w:rsid w:val="009C7BBC"/>
    <w:rsid w:val="00A025BD"/>
    <w:rsid w:val="00A15249"/>
    <w:rsid w:val="00A26D4F"/>
    <w:rsid w:val="00A66F75"/>
    <w:rsid w:val="00A77F02"/>
    <w:rsid w:val="00A8477A"/>
    <w:rsid w:val="00A85BB7"/>
    <w:rsid w:val="00A97C6D"/>
    <w:rsid w:val="00AA20AD"/>
    <w:rsid w:val="00B112BA"/>
    <w:rsid w:val="00B34567"/>
    <w:rsid w:val="00B41164"/>
    <w:rsid w:val="00B44B88"/>
    <w:rsid w:val="00B465FC"/>
    <w:rsid w:val="00B84E69"/>
    <w:rsid w:val="00B86BFF"/>
    <w:rsid w:val="00BA6506"/>
    <w:rsid w:val="00BC1FB8"/>
    <w:rsid w:val="00C04114"/>
    <w:rsid w:val="00C12E29"/>
    <w:rsid w:val="00C5396A"/>
    <w:rsid w:val="00CB26D1"/>
    <w:rsid w:val="00CD681B"/>
    <w:rsid w:val="00CE6BD8"/>
    <w:rsid w:val="00D24172"/>
    <w:rsid w:val="00D30261"/>
    <w:rsid w:val="00D81F4C"/>
    <w:rsid w:val="00D93E32"/>
    <w:rsid w:val="00DE0E48"/>
    <w:rsid w:val="00DE36E9"/>
    <w:rsid w:val="00DE37BB"/>
    <w:rsid w:val="00E12F15"/>
    <w:rsid w:val="00E2551D"/>
    <w:rsid w:val="00E33DEA"/>
    <w:rsid w:val="00E33E7D"/>
    <w:rsid w:val="00E73746"/>
    <w:rsid w:val="00E96806"/>
    <w:rsid w:val="00E9700D"/>
    <w:rsid w:val="00EB2CCF"/>
    <w:rsid w:val="00EE2AA6"/>
    <w:rsid w:val="00F11CDD"/>
    <w:rsid w:val="00F26DBA"/>
    <w:rsid w:val="00F71846"/>
    <w:rsid w:val="00F7725D"/>
    <w:rsid w:val="00F9671D"/>
    <w:rsid w:val="00FB0C28"/>
    <w:rsid w:val="00FD6EDC"/>
    <w:rsid w:val="00FE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7C12E89"/>
  <w15:chartTrackingRefBased/>
  <w15:docId w15:val="{CC49BBA4-8154-425B-A680-649E84454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CO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31CD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7D43B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7D43BE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7D43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7D43BE"/>
    <w:rPr>
      <w:sz w:val="22"/>
      <w:szCs w:val="22"/>
      <w:lang w:eastAsia="en-US"/>
    </w:rPr>
  </w:style>
  <w:style w:type="paragraph" w:customStyle="1" w:styleId="Standard">
    <w:name w:val="Standard"/>
    <w:rsid w:val="007D43BE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sz w:val="24"/>
      <w:szCs w:val="24"/>
      <w:lang w:val="es-CO" w:eastAsia="zh-CN" w:bidi="hi-IN"/>
    </w:rPr>
  </w:style>
  <w:style w:type="paragraph" w:styleId="Sinespaciado">
    <w:name w:val="No Spacing"/>
    <w:uiPriority w:val="1"/>
    <w:qFormat/>
    <w:rsid w:val="007D43BE"/>
    <w:rPr>
      <w:sz w:val="22"/>
      <w:szCs w:val="22"/>
      <w:lang w:val="es-CO" w:eastAsia="en-US"/>
    </w:rPr>
  </w:style>
  <w:style w:type="table" w:styleId="Tablaconcuadrcula">
    <w:name w:val="Table Grid"/>
    <w:basedOn w:val="Tablanormal"/>
    <w:uiPriority w:val="59"/>
    <w:rsid w:val="007D43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4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D43BE"/>
    <w:rPr>
      <w:rFonts w:ascii="Tahoma" w:hAnsi="Tahoma" w:cs="Tahoma"/>
      <w:sz w:val="16"/>
      <w:szCs w:val="16"/>
      <w:lang w:eastAsia="en-US"/>
    </w:rPr>
  </w:style>
  <w:style w:type="paragraph" w:styleId="Textoindependiente">
    <w:name w:val="Body Text"/>
    <w:basedOn w:val="Normal"/>
    <w:link w:val="TextoindependienteCar"/>
    <w:rsid w:val="00031CD8"/>
    <w:pPr>
      <w:widowControl w:val="0"/>
      <w:suppressAutoHyphens/>
      <w:spacing w:after="120" w:line="240" w:lineRule="auto"/>
    </w:pPr>
    <w:rPr>
      <w:rFonts w:ascii="Times New Roman" w:eastAsia="Arial Unicode MS" w:hAnsi="Times New Roman" w:cs="Vrinda"/>
      <w:sz w:val="24"/>
      <w:szCs w:val="20"/>
    </w:rPr>
  </w:style>
  <w:style w:type="character" w:customStyle="1" w:styleId="TextoindependienteCar">
    <w:name w:val="Texto independiente Car"/>
    <w:link w:val="Textoindependiente"/>
    <w:rsid w:val="00031CD8"/>
    <w:rPr>
      <w:rFonts w:ascii="Times New Roman" w:eastAsia="Arial Unicode MS" w:hAnsi="Times New Roman" w:cs="Vrinda"/>
      <w:sz w:val="24"/>
    </w:rPr>
  </w:style>
  <w:style w:type="paragraph" w:customStyle="1" w:styleId="Contenidodelatabla">
    <w:name w:val="Contenido de la tabla"/>
    <w:basedOn w:val="Normal"/>
    <w:rsid w:val="00031CD8"/>
    <w:pPr>
      <w:widowControl w:val="0"/>
      <w:suppressLineNumbers/>
      <w:suppressAutoHyphens/>
      <w:spacing w:after="0" w:line="240" w:lineRule="auto"/>
    </w:pPr>
    <w:rPr>
      <w:rFonts w:ascii="Times New Roman" w:eastAsia="Arial Unicode MS" w:hAnsi="Times New Roman" w:cs="Vrinda"/>
      <w:sz w:val="24"/>
      <w:szCs w:val="20"/>
    </w:rPr>
  </w:style>
  <w:style w:type="character" w:customStyle="1" w:styleId="Ttulo1Car">
    <w:name w:val="Título 1 Car"/>
    <w:link w:val="Ttulo1"/>
    <w:uiPriority w:val="9"/>
    <w:rsid w:val="00031CD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styleId="Nmerodepgina">
    <w:name w:val="page number"/>
    <w:rsid w:val="0052760E"/>
  </w:style>
  <w:style w:type="paragraph" w:customStyle="1" w:styleId="titulos">
    <w:name w:val="titulos"/>
    <w:basedOn w:val="Normal"/>
    <w:rsid w:val="00B41164"/>
    <w:pPr>
      <w:spacing w:before="100" w:beforeAutospacing="1" w:after="100" w:afterAutospacing="1" w:line="240" w:lineRule="auto"/>
    </w:pPr>
    <w:rPr>
      <w:rFonts w:ascii="Verdana" w:eastAsia="Times New Roman" w:hAnsi="Verdana"/>
      <w:b/>
      <w:bCs/>
      <w:color w:val="006699"/>
      <w:sz w:val="18"/>
      <w:szCs w:val="18"/>
      <w:lang w:val="es-ES" w:eastAsia="es-ES"/>
    </w:rPr>
  </w:style>
  <w:style w:type="paragraph" w:styleId="Revisin">
    <w:name w:val="Revision"/>
    <w:hidden/>
    <w:uiPriority w:val="99"/>
    <w:semiHidden/>
    <w:rsid w:val="00A8477A"/>
    <w:rPr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Cobos Pérez</dc:creator>
  <cp:keywords/>
  <cp:lastModifiedBy>Derly Duarte</cp:lastModifiedBy>
  <cp:revision>2</cp:revision>
  <cp:lastPrinted>2018-08-13T15:28:00Z</cp:lastPrinted>
  <dcterms:created xsi:type="dcterms:W3CDTF">2022-08-03T22:52:00Z</dcterms:created>
  <dcterms:modified xsi:type="dcterms:W3CDTF">2022-08-03T22:52:00Z</dcterms:modified>
</cp:coreProperties>
</file>