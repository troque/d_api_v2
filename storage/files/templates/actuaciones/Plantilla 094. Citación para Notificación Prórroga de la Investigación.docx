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0869A" w14:textId="77777777" w:rsidR="00C30594" w:rsidRDefault="00C30594" w:rsidP="00F50FA0">
      <w:pPr>
        <w:spacing w:after="0"/>
        <w:rPr>
          <w:rFonts w:ascii="Arial" w:hAnsi="Arial" w:cs="Arial"/>
          <w:sz w:val="24"/>
          <w:szCs w:val="24"/>
        </w:rPr>
      </w:pPr>
      <w:bookmarkStart w:id="0" w:name="_Hlk84863302"/>
    </w:p>
    <w:p w14:paraId="1708A8FA" w14:textId="77777777" w:rsidR="00C30594" w:rsidRDefault="00C30594" w:rsidP="00F50FA0">
      <w:pPr>
        <w:spacing w:after="0"/>
        <w:rPr>
          <w:rFonts w:ascii="Arial" w:hAnsi="Arial" w:cs="Arial"/>
          <w:sz w:val="24"/>
          <w:szCs w:val="24"/>
        </w:rPr>
      </w:pPr>
    </w:p>
    <w:p w14:paraId="42473465" w14:textId="4487DD42" w:rsidR="00C30594" w:rsidDel="00290DA3" w:rsidRDefault="00C30594" w:rsidP="00F50FA0">
      <w:pPr>
        <w:spacing w:after="0"/>
        <w:rPr>
          <w:del w:id="1" w:author="Angela Viviana Torres Carranza" w:date="2022-06-30T07:32:00Z"/>
          <w:rFonts w:ascii="Arial" w:hAnsi="Arial" w:cs="Arial"/>
          <w:sz w:val="24"/>
          <w:szCs w:val="24"/>
        </w:rPr>
      </w:pPr>
    </w:p>
    <w:p w14:paraId="4AAD0FD8" w14:textId="7E170EFF" w:rsidR="00F50FA0" w:rsidDel="00290DA3" w:rsidRDefault="00F50FA0" w:rsidP="00F50FA0">
      <w:pPr>
        <w:spacing w:after="0"/>
        <w:rPr>
          <w:del w:id="2" w:author="Angela Viviana Torres Carranza" w:date="2022-06-30T07:32:00Z"/>
        </w:rPr>
      </w:pPr>
      <w:del w:id="3" w:author="Angela Viviana Torres Carranza" w:date="2022-06-30T07:32:00Z">
        <w:r w:rsidRPr="00DC5961" w:rsidDel="00290DA3">
          <w:rPr>
            <w:rFonts w:ascii="Arial" w:hAnsi="Arial" w:cs="Arial"/>
            <w:sz w:val="24"/>
            <w:szCs w:val="24"/>
          </w:rPr>
          <w:delText xml:space="preserve">[Ciudad y Fecha] </w:delText>
        </w:r>
        <w:r w:rsidRPr="00DC5961" w:rsidDel="00290DA3">
          <w:rPr>
            <w:rFonts w:ascii="Arial" w:hAnsi="Arial" w:cs="Arial"/>
            <w:b/>
            <w:sz w:val="24"/>
            <w:szCs w:val="24"/>
          </w:rPr>
          <w:delText xml:space="preserve">(1) </w:delText>
        </w:r>
        <w:r w:rsidRPr="00DC5961" w:rsidDel="00290DA3">
          <w:rPr>
            <w:rFonts w:ascii="Arial" w:hAnsi="Arial" w:cs="Arial"/>
            <w:sz w:val="24"/>
            <w:szCs w:val="24"/>
          </w:rPr>
          <w:delText xml:space="preserve">Bogotá, D.C., </w:delText>
        </w:r>
        <w:r w:rsidRPr="00DC5961" w:rsidDel="00290DA3">
          <w:rPr>
            <w:rFonts w:ascii="Arial" w:hAnsi="Arial" w:cs="Arial"/>
            <w:sz w:val="24"/>
            <w:szCs w:val="24"/>
            <w:lang w:val="es-MX"/>
          </w:rPr>
          <w:delText>(día) de (mes) de (año)</w:delText>
        </w:r>
      </w:del>
    </w:p>
    <w:p w14:paraId="6C45A529" w14:textId="77777777" w:rsidR="00F50FA0" w:rsidRDefault="00F50FA0" w:rsidP="00F50FA0">
      <w:pPr>
        <w:pStyle w:val="Sinespaciado"/>
        <w:rPr>
          <w:rFonts w:ascii="Arial" w:hAnsi="Arial" w:cs="Arial"/>
          <w:sz w:val="24"/>
        </w:rPr>
      </w:pPr>
    </w:p>
    <w:p w14:paraId="46DE11FA" w14:textId="77777777" w:rsidR="00F50FA0" w:rsidRDefault="00F50FA0" w:rsidP="00F50FA0">
      <w:pPr>
        <w:pStyle w:val="Sinespaciado"/>
        <w:rPr>
          <w:rFonts w:ascii="Arial" w:hAnsi="Arial" w:cs="Arial"/>
          <w:sz w:val="24"/>
        </w:rPr>
      </w:pPr>
    </w:p>
    <w:p w14:paraId="506475DE" w14:textId="77777777" w:rsidR="00F50FA0" w:rsidRDefault="00F50FA0" w:rsidP="00F50FA0">
      <w:pPr>
        <w:pStyle w:val="Sinespaciado"/>
        <w:rPr>
          <w:rFonts w:ascii="Arial" w:hAnsi="Arial" w:cs="Arial"/>
          <w:sz w:val="24"/>
        </w:rPr>
      </w:pPr>
    </w:p>
    <w:p w14:paraId="390A9B84" w14:textId="77777777" w:rsidR="00F50FA0" w:rsidRDefault="00F50FA0" w:rsidP="00F50FA0">
      <w:pPr>
        <w:pStyle w:val="Sinespaciado"/>
        <w:rPr>
          <w:rFonts w:ascii="Arial" w:hAnsi="Arial" w:cs="Arial"/>
          <w:sz w:val="24"/>
        </w:rPr>
      </w:pPr>
    </w:p>
    <w:p w14:paraId="6136664B" w14:textId="73945F7D" w:rsidR="00F50FA0" w:rsidRPr="006632B8" w:rsidRDefault="00F50FA0" w:rsidP="00F50FA0">
      <w:pPr>
        <w:pStyle w:val="Sinespaciado"/>
        <w:rPr>
          <w:rFonts w:ascii="Arial" w:hAnsi="Arial" w:cs="Arial"/>
          <w:sz w:val="24"/>
        </w:rPr>
      </w:pPr>
      <w:bookmarkStart w:id="4" w:name="_Hlk84858613"/>
      <w:bookmarkStart w:id="5" w:name="_Hlk84858070"/>
      <w:r w:rsidRPr="00195BBB">
        <w:rPr>
          <w:rFonts w:ascii="Arial" w:hAnsi="Arial" w:cs="Arial"/>
          <w:sz w:val="24"/>
        </w:rPr>
        <w:t xml:space="preserve">Señor / Señora / Doctor / Doctora / </w:t>
      </w:r>
      <w:del w:id="6" w:author="Angela Viviana Torres Carranza" w:date="2022-06-30T07:36:00Z">
        <w:r w:rsidRPr="00195BBB" w:rsidDel="004243C4">
          <w:rPr>
            <w:rFonts w:ascii="Arial" w:hAnsi="Arial" w:cs="Arial"/>
            <w:sz w:val="24"/>
          </w:rPr>
          <w:delText>Honorable</w:delText>
        </w:r>
      </w:del>
    </w:p>
    <w:p w14:paraId="7EFF3830" w14:textId="77777777" w:rsidR="00F50FA0" w:rsidRPr="0064390A" w:rsidRDefault="00F50FA0" w:rsidP="00F50FA0">
      <w:pPr>
        <w:pStyle w:val="Sinespaciado"/>
        <w:rPr>
          <w:rFonts w:ascii="Arial" w:hAnsi="Arial" w:cs="Arial"/>
          <w:b/>
          <w:bCs/>
          <w:sz w:val="24"/>
        </w:rPr>
      </w:pPr>
      <w:r w:rsidRPr="0064390A">
        <w:rPr>
          <w:rFonts w:ascii="Arial" w:hAnsi="Arial" w:cs="Arial"/>
          <w:b/>
          <w:bCs/>
          <w:sz w:val="24"/>
        </w:rPr>
        <w:t>NOMBRES Y APELLIDOS</w:t>
      </w:r>
    </w:p>
    <w:p w14:paraId="201B8DB0" w14:textId="5728921B" w:rsidR="00F50FA0" w:rsidRPr="0064390A" w:rsidDel="004243C4" w:rsidRDefault="00F50FA0" w:rsidP="00F50FA0">
      <w:pPr>
        <w:pStyle w:val="Sinespaciado"/>
        <w:rPr>
          <w:del w:id="7" w:author="Angela Viviana Torres Carranza" w:date="2022-06-30T07:36:00Z"/>
          <w:rFonts w:ascii="Arial" w:hAnsi="Arial" w:cs="Arial"/>
          <w:b/>
          <w:bCs/>
          <w:sz w:val="24"/>
        </w:rPr>
      </w:pPr>
      <w:del w:id="8" w:author="Angela Viviana Torres Carranza" w:date="2022-06-30T07:36:00Z">
        <w:r w:rsidRPr="0064390A" w:rsidDel="004243C4">
          <w:rPr>
            <w:rFonts w:ascii="Arial" w:hAnsi="Arial" w:cs="Arial"/>
            <w:b/>
            <w:bCs/>
            <w:sz w:val="24"/>
          </w:rPr>
          <w:delText>Denominación del Empleo</w:delText>
        </w:r>
      </w:del>
    </w:p>
    <w:p w14:paraId="5C176357" w14:textId="469D3A6E" w:rsidR="00F50FA0" w:rsidRPr="006632B8" w:rsidDel="004243C4" w:rsidRDefault="00F50FA0" w:rsidP="00F50FA0">
      <w:pPr>
        <w:pStyle w:val="Sinespaciado"/>
        <w:rPr>
          <w:del w:id="9" w:author="Angela Viviana Torres Carranza" w:date="2022-06-30T07:36:00Z"/>
          <w:rFonts w:ascii="Arial" w:hAnsi="Arial" w:cs="Arial"/>
          <w:sz w:val="24"/>
        </w:rPr>
      </w:pPr>
      <w:del w:id="10" w:author="Angela Viviana Torres Carranza" w:date="2022-06-30T07:36:00Z">
        <w:r w:rsidRPr="0064390A" w:rsidDel="004243C4">
          <w:rPr>
            <w:rFonts w:ascii="Arial" w:hAnsi="Arial" w:cs="Arial"/>
            <w:b/>
            <w:bCs/>
            <w:sz w:val="24"/>
          </w:rPr>
          <w:delText>Entidad / Organización, Área / Dependencia</w:delText>
        </w:r>
      </w:del>
    </w:p>
    <w:p w14:paraId="084AE89C" w14:textId="77777777" w:rsidR="00F50FA0" w:rsidRPr="006632B8" w:rsidRDefault="00F50FA0" w:rsidP="00F50FA0">
      <w:pPr>
        <w:pStyle w:val="Sinespaciado"/>
        <w:tabs>
          <w:tab w:val="left" w:pos="7155"/>
        </w:tabs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Dirección</w:t>
      </w:r>
      <w:r>
        <w:rPr>
          <w:rFonts w:ascii="Arial" w:hAnsi="Arial" w:cs="Arial"/>
          <w:sz w:val="24"/>
        </w:rPr>
        <w:tab/>
      </w:r>
    </w:p>
    <w:p w14:paraId="3CCA60A5" w14:textId="18ADAC8E" w:rsidR="00F50FA0" w:rsidRPr="006632B8" w:rsidDel="004243C4" w:rsidRDefault="00F50FA0" w:rsidP="00F50FA0">
      <w:pPr>
        <w:pStyle w:val="Sinespaciado"/>
        <w:rPr>
          <w:del w:id="11" w:author="Angela Viviana Torres Carranza" w:date="2022-06-30T07:36:00Z"/>
          <w:rFonts w:ascii="Arial" w:hAnsi="Arial" w:cs="Arial"/>
          <w:sz w:val="24"/>
        </w:rPr>
      </w:pPr>
      <w:del w:id="12" w:author="Angela Viviana Torres Carranza" w:date="2022-06-30T07:36:00Z">
        <w:r w:rsidRPr="006632B8" w:rsidDel="004243C4">
          <w:rPr>
            <w:rFonts w:ascii="Arial" w:hAnsi="Arial" w:cs="Arial"/>
            <w:sz w:val="24"/>
          </w:rPr>
          <w:delText>Código Postal</w:delText>
        </w:r>
      </w:del>
    </w:p>
    <w:p w14:paraId="241822CD" w14:textId="3AEA67B8" w:rsidR="009D46C3" w:rsidRDefault="00F50FA0" w:rsidP="00F50FA0">
      <w:pPr>
        <w:pStyle w:val="Sinespaciado"/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Ciudad</w:t>
      </w:r>
      <w:bookmarkEnd w:id="0"/>
      <w:bookmarkEnd w:id="4"/>
      <w:bookmarkEnd w:id="5"/>
    </w:p>
    <w:p w14:paraId="4CFBE006" w14:textId="77777777" w:rsidR="009D46C3" w:rsidRDefault="009D46C3" w:rsidP="009D46C3">
      <w:pPr>
        <w:pStyle w:val="Sinespaciado"/>
        <w:rPr>
          <w:rFonts w:ascii="Arial" w:hAnsi="Arial" w:cs="Arial"/>
          <w:sz w:val="24"/>
        </w:rPr>
      </w:pPr>
    </w:p>
    <w:p w14:paraId="002ADA93" w14:textId="77777777" w:rsidR="00F50FA0" w:rsidRDefault="00F50FA0" w:rsidP="009D46C3">
      <w:pPr>
        <w:pStyle w:val="Sinespaciado"/>
        <w:rPr>
          <w:rFonts w:ascii="Arial" w:hAnsi="Arial" w:cs="Arial"/>
          <w:sz w:val="24"/>
        </w:rPr>
      </w:pPr>
    </w:p>
    <w:p w14:paraId="75CE1FF1" w14:textId="620F4DDC" w:rsidR="009D46C3" w:rsidRPr="007D43BE" w:rsidRDefault="009D46C3" w:rsidP="009D46C3">
      <w:pPr>
        <w:pStyle w:val="Sinespaciado"/>
        <w:rPr>
          <w:rFonts w:ascii="Arial" w:hAnsi="Arial" w:cs="Arial"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75F29C" wp14:editId="10E945DB">
                <wp:simplePos x="0" y="0"/>
                <wp:positionH relativeFrom="column">
                  <wp:posOffset>-135255</wp:posOffset>
                </wp:positionH>
                <wp:positionV relativeFrom="paragraph">
                  <wp:posOffset>146050</wp:posOffset>
                </wp:positionV>
                <wp:extent cx="1108710" cy="382270"/>
                <wp:effectExtent l="0" t="0" r="0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7AC536" w14:textId="77777777" w:rsidR="009D46C3" w:rsidRPr="007D43BE" w:rsidRDefault="009D46C3" w:rsidP="009D46C3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D43BE">
                              <w:rPr>
                                <w:rFonts w:ascii="Arial" w:hAnsi="Arial" w:cs="Arial"/>
                                <w:sz w:val="24"/>
                              </w:rPr>
                              <w:t>Asunto: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75F29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10.65pt;margin-top:11.5pt;width:87.3pt;height:30.1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" filled="f" stroked="f">
                <v:textbox style="mso-fit-shape-to-text:t">
                  <w:txbxContent>
                    <w:p w14:paraId="4F7AC536" w14:textId="77777777" w:rsidR="009D46C3" w:rsidRPr="007D43BE" w:rsidRDefault="009D46C3" w:rsidP="009D46C3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7D43BE">
                        <w:rPr>
                          <w:rFonts w:ascii="Arial" w:hAnsi="Arial" w:cs="Arial"/>
                          <w:sz w:val="24"/>
                        </w:rPr>
                        <w:t>Asunto: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</w:rPr>
        <w:tab/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5103"/>
      </w:tblGrid>
      <w:tr w:rsidR="009D46C3" w:rsidRPr="007D43BE" w14:paraId="490D5371" w14:textId="77777777" w:rsidTr="0085141C">
        <w:tc>
          <w:tcPr>
            <w:tcW w:w="2127" w:type="dxa"/>
            <w:shd w:val="clear" w:color="auto" w:fill="auto"/>
          </w:tcPr>
          <w:p w14:paraId="7FAC519D" w14:textId="2AED1BDA" w:rsidR="009D46C3" w:rsidRPr="007D43BE" w:rsidRDefault="009D46C3" w:rsidP="0085141C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</w:t>
            </w:r>
            <w:r w:rsidR="00BE01A0">
              <w:rPr>
                <w:rFonts w:ascii="Arial" w:hAnsi="Arial" w:cs="Arial"/>
                <w:sz w:val="24"/>
              </w:rPr>
              <w:t>pendencia</w:t>
            </w:r>
          </w:p>
        </w:tc>
        <w:tc>
          <w:tcPr>
            <w:tcW w:w="5103" w:type="dxa"/>
            <w:shd w:val="clear" w:color="auto" w:fill="auto"/>
          </w:tcPr>
          <w:p w14:paraId="10C3F7FD" w14:textId="5B2E4DBA" w:rsidR="009D46C3" w:rsidRPr="007D43BE" w:rsidRDefault="003A5D00" w:rsidP="0085141C">
            <w:pPr>
              <w:pStyle w:val="Sinespaciado"/>
              <w:rPr>
                <w:rFonts w:ascii="Arial" w:hAnsi="Arial" w:cs="Arial"/>
                <w:sz w:val="24"/>
              </w:rPr>
            </w:pPr>
            <w:ins w:id="13" w:author="Derly Duarte" w:date="2022-08-03T17:32:00Z"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${De</w:t>
              </w:r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pendencia</w:t>
              </w:r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}</w:t>
              </w:r>
            </w:ins>
          </w:p>
        </w:tc>
      </w:tr>
      <w:tr w:rsidR="009D46C3" w:rsidRPr="007D43BE" w14:paraId="5469A026" w14:textId="77777777" w:rsidTr="0085141C">
        <w:tc>
          <w:tcPr>
            <w:tcW w:w="2127" w:type="dxa"/>
            <w:shd w:val="clear" w:color="auto" w:fill="auto"/>
          </w:tcPr>
          <w:p w14:paraId="1F46E82D" w14:textId="77777777" w:rsidR="009D46C3" w:rsidRPr="007D43BE" w:rsidRDefault="009D46C3" w:rsidP="0085141C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Radicación No. </w:t>
            </w:r>
          </w:p>
        </w:tc>
        <w:tc>
          <w:tcPr>
            <w:tcW w:w="5103" w:type="dxa"/>
            <w:shd w:val="clear" w:color="auto" w:fill="auto"/>
          </w:tcPr>
          <w:p w14:paraId="7E45BCD1" w14:textId="75788916" w:rsidR="009D46C3" w:rsidRPr="007D43BE" w:rsidRDefault="003A5D00" w:rsidP="0085141C">
            <w:pPr>
              <w:pStyle w:val="Sinespaciado"/>
              <w:rPr>
                <w:rFonts w:ascii="Arial" w:hAnsi="Arial" w:cs="Arial"/>
                <w:sz w:val="24"/>
              </w:rPr>
            </w:pPr>
            <w:ins w:id="14" w:author="Derly Duarte" w:date="2022-08-03T17:32:00Z"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${</w:t>
              </w:r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Radicado</w:t>
              </w:r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}</w:t>
              </w:r>
            </w:ins>
          </w:p>
        </w:tc>
      </w:tr>
      <w:tr w:rsidR="009D46C3" w:rsidRPr="007D43BE" w14:paraId="169363A7" w14:textId="77777777" w:rsidTr="0085141C">
        <w:tc>
          <w:tcPr>
            <w:tcW w:w="2127" w:type="dxa"/>
            <w:shd w:val="clear" w:color="auto" w:fill="auto"/>
          </w:tcPr>
          <w:p w14:paraId="7331C651" w14:textId="77777777" w:rsidR="009D46C3" w:rsidRPr="007D43BE" w:rsidRDefault="009D46C3" w:rsidP="0085141C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Auto No.</w:t>
            </w:r>
          </w:p>
        </w:tc>
        <w:tc>
          <w:tcPr>
            <w:tcW w:w="5103" w:type="dxa"/>
            <w:shd w:val="clear" w:color="auto" w:fill="auto"/>
          </w:tcPr>
          <w:p w14:paraId="5791FC92" w14:textId="66362297" w:rsidR="009D46C3" w:rsidRPr="00C82F25" w:rsidRDefault="00C82F25" w:rsidP="0085141C">
            <w:pPr>
              <w:pStyle w:val="Sinespaciado"/>
              <w:rPr>
                <w:rFonts w:ascii="Arial" w:hAnsi="Arial" w:cs="Arial"/>
                <w:b/>
                <w:bCs/>
                <w:sz w:val="24"/>
                <w:rPrChange w:id="15" w:author="Jair Oswaldo Martinez Ramirez" w:date="2022-04-21T08:19:00Z">
                  <w:rPr>
                    <w:rFonts w:ascii="Arial" w:hAnsi="Arial" w:cs="Arial"/>
                    <w:sz w:val="24"/>
                  </w:rPr>
                </w:rPrChange>
              </w:rPr>
            </w:pPr>
            <w:ins w:id="16" w:author="Jair Oswaldo Martinez Ramirez" w:date="2022-04-21T08:19:00Z">
              <w:del w:id="17" w:author="Angela Viviana Torres Carranza" w:date="2022-06-30T07:33:00Z">
                <w:r w:rsidRPr="00C82F25" w:rsidDel="00290DA3">
                  <w:rPr>
                    <w:rFonts w:ascii="Arial" w:hAnsi="Arial" w:cs="Arial"/>
                    <w:b/>
                    <w:bCs/>
                    <w:sz w:val="24"/>
                    <w:rPrChange w:id="18" w:author="Jair Oswaldo Martinez Ramirez" w:date="2022-04-21T08:19:00Z">
                      <w:rPr>
                        <w:rFonts w:ascii="Arial" w:hAnsi="Arial" w:cs="Arial"/>
                        <w:sz w:val="24"/>
                      </w:rPr>
                    </w:rPrChange>
                  </w:rPr>
                  <w:delText>[</w:delText>
                </w:r>
              </w:del>
            </w:ins>
            <w:ins w:id="19" w:author="Daniela Medina Castro" w:date="2022-04-18T17:13:00Z">
              <w:del w:id="20" w:author="Angela Viviana Torres Carranza" w:date="2022-06-30T07:33:00Z">
                <w:r w:rsidR="00CC02E9" w:rsidRPr="00C82F25" w:rsidDel="00290DA3">
                  <w:rPr>
                    <w:rFonts w:ascii="Arial" w:hAnsi="Arial" w:cs="Arial"/>
                    <w:b/>
                    <w:bCs/>
                    <w:sz w:val="24"/>
                    <w:rPrChange w:id="21" w:author="Jair Oswaldo Martinez Ramirez" w:date="2022-04-21T08:19:00Z">
                      <w:rPr>
                        <w:rFonts w:ascii="Arial" w:hAnsi="Arial" w:cs="Arial"/>
                        <w:sz w:val="24"/>
                      </w:rPr>
                    </w:rPrChange>
                  </w:rPr>
                  <w:delText>(incluir fecha</w:delText>
                </w:r>
              </w:del>
            </w:ins>
            <w:ins w:id="22" w:author="Jair Oswaldo Martinez Ramirez" w:date="2022-04-21T08:19:00Z">
              <w:del w:id="23" w:author="Angela Viviana Torres Carranza" w:date="2022-06-30T07:33:00Z">
                <w:r w:rsidRPr="00C82F25" w:rsidDel="00290DA3">
                  <w:rPr>
                    <w:rFonts w:ascii="Arial" w:hAnsi="Arial" w:cs="Arial"/>
                    <w:b/>
                    <w:bCs/>
                    <w:sz w:val="24"/>
                    <w:rPrChange w:id="24" w:author="Jair Oswaldo Martinez Ramirez" w:date="2022-04-21T08:19:00Z">
                      <w:rPr>
                        <w:rFonts w:ascii="Arial" w:hAnsi="Arial" w:cs="Arial"/>
                        <w:sz w:val="24"/>
                      </w:rPr>
                    </w:rPrChange>
                  </w:rPr>
                  <w:delText>]</w:delText>
                </w:r>
              </w:del>
            </w:ins>
            <w:ins w:id="25" w:author="Daniela Medina Castro" w:date="2022-04-18T17:13:00Z">
              <w:del w:id="26" w:author="Jair Oswaldo Martinez Ramirez" w:date="2022-04-21T08:19:00Z">
                <w:r w:rsidR="00CC02E9" w:rsidRPr="00C82F25" w:rsidDel="00C82F25">
                  <w:rPr>
                    <w:rFonts w:ascii="Arial" w:hAnsi="Arial" w:cs="Arial"/>
                    <w:b/>
                    <w:bCs/>
                    <w:sz w:val="24"/>
                    <w:rPrChange w:id="27" w:author="Jair Oswaldo Martinez Ramirez" w:date="2022-04-21T08:19:00Z">
                      <w:rPr>
                        <w:rFonts w:ascii="Arial" w:hAnsi="Arial" w:cs="Arial"/>
                        <w:sz w:val="24"/>
                      </w:rPr>
                    </w:rPrChange>
                  </w:rPr>
                  <w:delText>)</w:delText>
                </w:r>
              </w:del>
            </w:ins>
          </w:p>
        </w:tc>
      </w:tr>
      <w:tr w:rsidR="009D46C3" w:rsidRPr="007D43BE" w14:paraId="4058B3DB" w14:textId="77777777" w:rsidTr="0085141C">
        <w:tc>
          <w:tcPr>
            <w:tcW w:w="2127" w:type="dxa"/>
            <w:shd w:val="clear" w:color="auto" w:fill="auto"/>
          </w:tcPr>
          <w:p w14:paraId="2F62C5C0" w14:textId="77777777" w:rsidR="009D46C3" w:rsidRPr="007D43BE" w:rsidRDefault="009D46C3" w:rsidP="0085141C">
            <w:pPr>
              <w:pStyle w:val="Sinespaciado"/>
              <w:rPr>
                <w:rFonts w:ascii="Arial" w:hAnsi="Arial" w:cs="Arial"/>
                <w:sz w:val="24"/>
              </w:rPr>
            </w:pPr>
            <w:r w:rsidRPr="007D43BE">
              <w:rPr>
                <w:rFonts w:ascii="Arial" w:hAnsi="Arial" w:cs="Arial"/>
                <w:sz w:val="24"/>
              </w:rPr>
              <w:t>Decisión</w:t>
            </w:r>
          </w:p>
        </w:tc>
        <w:tc>
          <w:tcPr>
            <w:tcW w:w="5103" w:type="dxa"/>
            <w:shd w:val="clear" w:color="auto" w:fill="auto"/>
          </w:tcPr>
          <w:p w14:paraId="7B49268C" w14:textId="711CCC8A" w:rsidR="009D46C3" w:rsidRPr="0012358A" w:rsidRDefault="00A90F08" w:rsidP="0085141C">
            <w:pPr>
              <w:pStyle w:val="Sinespaciado"/>
              <w:rPr>
                <w:rFonts w:ascii="Arial" w:hAnsi="Arial" w:cs="Arial"/>
                <w:b/>
                <w:sz w:val="24"/>
              </w:rPr>
            </w:pPr>
            <w:r w:rsidRPr="0012358A">
              <w:rPr>
                <w:rFonts w:ascii="Arial" w:hAnsi="Arial" w:cs="Arial"/>
                <w:b/>
                <w:sz w:val="24"/>
              </w:rPr>
              <w:t>Pr</w:t>
            </w:r>
            <w:r w:rsidR="009A0ADB">
              <w:rPr>
                <w:rFonts w:ascii="Arial" w:hAnsi="Arial" w:cs="Arial"/>
                <w:b/>
                <w:sz w:val="24"/>
              </w:rPr>
              <w:t>ó</w:t>
            </w:r>
            <w:r w:rsidRPr="0012358A">
              <w:rPr>
                <w:rFonts w:ascii="Arial" w:hAnsi="Arial" w:cs="Arial"/>
                <w:b/>
                <w:sz w:val="24"/>
              </w:rPr>
              <w:t>rroga de Investigación</w:t>
            </w:r>
          </w:p>
        </w:tc>
      </w:tr>
    </w:tbl>
    <w:p w14:paraId="25F8C116" w14:textId="77777777" w:rsidR="009D46C3" w:rsidRPr="007D43BE" w:rsidRDefault="009D46C3" w:rsidP="009D46C3">
      <w:pPr>
        <w:pStyle w:val="Sinespaciado"/>
        <w:rPr>
          <w:rFonts w:ascii="Arial" w:hAnsi="Arial" w:cs="Arial"/>
          <w:sz w:val="24"/>
        </w:rPr>
      </w:pPr>
    </w:p>
    <w:p w14:paraId="53142B61" w14:textId="77777777" w:rsidR="009D46C3" w:rsidRDefault="009D46C3" w:rsidP="009D46C3">
      <w:pPr>
        <w:pStyle w:val="Sinespaciado"/>
        <w:rPr>
          <w:rFonts w:ascii="Arial" w:hAnsi="Arial" w:cs="Arial"/>
          <w:sz w:val="24"/>
        </w:rPr>
      </w:pPr>
    </w:p>
    <w:p w14:paraId="47D0FF88" w14:textId="77777777" w:rsidR="009D46C3" w:rsidRDefault="009D46C3" w:rsidP="009D46C3">
      <w:pPr>
        <w:pStyle w:val="Sinespaciado"/>
        <w:rPr>
          <w:rFonts w:ascii="Arial" w:hAnsi="Arial" w:cs="Arial"/>
          <w:sz w:val="24"/>
        </w:rPr>
      </w:pPr>
    </w:p>
    <w:p w14:paraId="37E7CF56" w14:textId="77777777" w:rsidR="009D46C3" w:rsidRDefault="009D46C3" w:rsidP="009D46C3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Respetado</w:t>
      </w:r>
      <w:r w:rsidR="00FC7CD8">
        <w:rPr>
          <w:rFonts w:ascii="Arial" w:hAnsi="Arial" w:cs="Arial"/>
          <w:sz w:val="24"/>
        </w:rPr>
        <w:t>(a)</w:t>
      </w:r>
      <w:r>
        <w:rPr>
          <w:rFonts w:ascii="Arial" w:hAnsi="Arial" w:cs="Arial"/>
          <w:sz w:val="24"/>
        </w:rPr>
        <w:t xml:space="preserve"> señor(a):</w:t>
      </w:r>
    </w:p>
    <w:p w14:paraId="5309E24B" w14:textId="77777777" w:rsidR="009D46C3" w:rsidRDefault="009D46C3" w:rsidP="009D46C3">
      <w:pPr>
        <w:pStyle w:val="Sinespaciado"/>
        <w:rPr>
          <w:rFonts w:ascii="Arial" w:hAnsi="Arial" w:cs="Arial"/>
          <w:sz w:val="24"/>
        </w:rPr>
      </w:pPr>
    </w:p>
    <w:p w14:paraId="3D3B3F19" w14:textId="77777777" w:rsidR="009D46C3" w:rsidRPr="007D43BE" w:rsidRDefault="009D46C3" w:rsidP="009D46C3">
      <w:pPr>
        <w:pStyle w:val="Sinespaciado"/>
        <w:rPr>
          <w:rFonts w:ascii="Arial" w:hAnsi="Arial" w:cs="Arial"/>
          <w:sz w:val="24"/>
        </w:rPr>
      </w:pPr>
    </w:p>
    <w:p w14:paraId="24F0727B" w14:textId="40B2B764" w:rsidR="009D46C3" w:rsidRDefault="009D46C3" w:rsidP="009D46C3">
      <w:pPr>
        <w:pStyle w:val="Sinespaciado"/>
        <w:jc w:val="both"/>
        <w:rPr>
          <w:rFonts w:ascii="Arial" w:hAnsi="Arial" w:cs="Arial"/>
          <w:sz w:val="24"/>
        </w:rPr>
      </w:pPr>
      <w:r w:rsidRPr="005F7719">
        <w:rPr>
          <w:rFonts w:ascii="Arial" w:hAnsi="Arial" w:cs="Arial"/>
          <w:sz w:val="24"/>
        </w:rPr>
        <w:t>Comedidamente</w:t>
      </w:r>
      <w:ins w:id="28" w:author="Daniela Medina Castro" w:date="2022-04-18T17:18:00Z">
        <w:r w:rsidR="00CC02E9">
          <w:rPr>
            <w:rFonts w:ascii="Arial" w:hAnsi="Arial" w:cs="Arial"/>
            <w:sz w:val="24"/>
          </w:rPr>
          <w:t>,</w:t>
        </w:r>
      </w:ins>
      <w:r w:rsidRPr="005F7719">
        <w:rPr>
          <w:rFonts w:ascii="Arial" w:hAnsi="Arial" w:cs="Arial"/>
          <w:sz w:val="24"/>
        </w:rPr>
        <w:t xml:space="preserve"> le solicito</w:t>
      </w:r>
      <w:del w:id="29" w:author="Daniela Medina Castro" w:date="2022-04-18T17:18:00Z">
        <w:r w:rsidRPr="005F7719" w:rsidDel="00CC02E9">
          <w:rPr>
            <w:rFonts w:ascii="Arial" w:hAnsi="Arial" w:cs="Arial"/>
            <w:sz w:val="24"/>
          </w:rPr>
          <w:delText>,</w:delText>
        </w:r>
      </w:del>
      <w:r w:rsidRPr="005F7719">
        <w:rPr>
          <w:rFonts w:ascii="Arial" w:hAnsi="Arial" w:cs="Arial"/>
          <w:sz w:val="24"/>
        </w:rPr>
        <w:t xml:space="preserve"> se sirva comparecer a la </w:t>
      </w:r>
      <w:r w:rsidR="00F50FA0" w:rsidRPr="0008741A">
        <w:rPr>
          <w:rFonts w:ascii="Arial" w:hAnsi="Arial" w:cs="Arial"/>
          <w:sz w:val="24"/>
        </w:rPr>
        <w:t xml:space="preserve">Personería Delegada para la </w:t>
      </w:r>
      <w:r w:rsidR="00F50FA0">
        <w:rPr>
          <w:rFonts w:ascii="Arial" w:hAnsi="Arial" w:cs="Arial"/>
          <w:sz w:val="24"/>
        </w:rPr>
        <w:t xml:space="preserve">Coordinación de </w:t>
      </w:r>
      <w:r w:rsidR="00F50FA0" w:rsidRPr="0008741A">
        <w:rPr>
          <w:rFonts w:ascii="Arial" w:hAnsi="Arial" w:cs="Arial"/>
          <w:sz w:val="24"/>
        </w:rPr>
        <w:t>Potestad Disciplinaria - Secretaría Común</w:t>
      </w:r>
      <w:r w:rsidRPr="005F7719">
        <w:rPr>
          <w:rFonts w:ascii="Arial" w:hAnsi="Arial" w:cs="Arial"/>
          <w:sz w:val="24"/>
        </w:rPr>
        <w:t>, ubicada en la Carrera</w:t>
      </w:r>
      <w:r>
        <w:rPr>
          <w:rFonts w:ascii="Arial" w:hAnsi="Arial" w:cs="Arial"/>
          <w:sz w:val="24"/>
        </w:rPr>
        <w:t xml:space="preserve"> 7 No</w:t>
      </w:r>
      <w:r w:rsidR="00FC7CD8">
        <w:rPr>
          <w:rFonts w:ascii="Arial" w:hAnsi="Arial" w:cs="Arial"/>
          <w:sz w:val="24"/>
        </w:rPr>
        <w:t xml:space="preserve"> 21-24 Piso 3 (e</w:t>
      </w:r>
      <w:r w:rsidRPr="005F7719">
        <w:rPr>
          <w:rFonts w:ascii="Arial" w:hAnsi="Arial" w:cs="Arial"/>
          <w:sz w:val="24"/>
        </w:rPr>
        <w:t>dificio nuevo)</w:t>
      </w:r>
      <w:r>
        <w:rPr>
          <w:rFonts w:ascii="Arial" w:hAnsi="Arial" w:cs="Arial"/>
          <w:sz w:val="24"/>
        </w:rPr>
        <w:t>,</w:t>
      </w:r>
      <w:r w:rsidRPr="005F7719">
        <w:rPr>
          <w:rFonts w:ascii="Arial" w:hAnsi="Arial" w:cs="Arial"/>
          <w:sz w:val="24"/>
        </w:rPr>
        <w:t xml:space="preserve"> con el fin de notificarle </w:t>
      </w:r>
      <w:r>
        <w:rPr>
          <w:rFonts w:ascii="Arial" w:hAnsi="Arial" w:cs="Arial"/>
          <w:sz w:val="24"/>
        </w:rPr>
        <w:t xml:space="preserve">la decisión referida en el asunto. </w:t>
      </w:r>
    </w:p>
    <w:p w14:paraId="3764AEB4" w14:textId="77777777" w:rsidR="009D46C3" w:rsidRDefault="009D46C3" w:rsidP="009D46C3">
      <w:pPr>
        <w:pStyle w:val="Sinespaciado"/>
        <w:jc w:val="both"/>
        <w:rPr>
          <w:rFonts w:ascii="Arial" w:hAnsi="Arial" w:cs="Arial"/>
          <w:sz w:val="24"/>
        </w:rPr>
      </w:pPr>
    </w:p>
    <w:p w14:paraId="2C8EF6F3" w14:textId="0A3B1CF8" w:rsidR="009D46C3" w:rsidDel="00290DA3" w:rsidRDefault="009D46C3" w:rsidP="009D46C3">
      <w:pPr>
        <w:pStyle w:val="Sinespaciado"/>
        <w:jc w:val="both"/>
        <w:rPr>
          <w:del w:id="30" w:author="Angela Viviana Torres Carranza" w:date="2022-06-30T07:35:00Z"/>
          <w:rFonts w:ascii="Arial" w:hAnsi="Arial" w:cs="Arial"/>
          <w:sz w:val="24"/>
        </w:rPr>
      </w:pPr>
      <w:del w:id="31" w:author="Angela Viviana Torres Carranza" w:date="2022-06-30T07:35:00Z">
        <w:r w:rsidDel="00290DA3">
          <w:rPr>
            <w:rFonts w:ascii="Arial" w:hAnsi="Arial" w:cs="Arial"/>
            <w:sz w:val="24"/>
          </w:rPr>
          <w:delText>S</w:delText>
        </w:r>
        <w:r w:rsidRPr="005F7719" w:rsidDel="00290DA3">
          <w:rPr>
            <w:rFonts w:ascii="Arial" w:hAnsi="Arial" w:cs="Arial"/>
            <w:sz w:val="24"/>
          </w:rPr>
          <w:delText xml:space="preserve">i no comparece dentro de los ocho </w:delText>
        </w:r>
      </w:del>
      <w:ins w:id="32" w:author="Jair Oswaldo Martinez Ramirez" w:date="2022-04-21T08:18:00Z">
        <w:del w:id="33" w:author="Angela Viviana Torres Carranza" w:date="2022-06-30T07:35:00Z">
          <w:r w:rsidR="00C82F25" w:rsidDel="00290DA3">
            <w:rPr>
              <w:rFonts w:ascii="Arial" w:hAnsi="Arial" w:cs="Arial"/>
              <w:sz w:val="24"/>
            </w:rPr>
            <w:delText>cinco</w:delText>
          </w:r>
        </w:del>
      </w:ins>
      <w:ins w:id="34" w:author="Daniela Medina Castro" w:date="2022-04-18T17:13:00Z">
        <w:del w:id="35" w:author="Angela Viviana Torres Carranza" w:date="2022-06-30T07:35:00Z">
          <w:r w:rsidR="00CC02E9" w:rsidDel="00290DA3">
            <w:rPr>
              <w:rFonts w:ascii="Arial" w:hAnsi="Arial" w:cs="Arial"/>
              <w:sz w:val="24"/>
            </w:rPr>
            <w:delText>tres</w:delText>
          </w:r>
          <w:r w:rsidR="00CC02E9" w:rsidRPr="005F7719" w:rsidDel="00290DA3">
            <w:rPr>
              <w:rFonts w:ascii="Arial" w:hAnsi="Arial" w:cs="Arial"/>
              <w:sz w:val="24"/>
            </w:rPr>
            <w:delText xml:space="preserve"> </w:delText>
          </w:r>
        </w:del>
      </w:ins>
      <w:del w:id="36" w:author="Angela Viviana Torres Carranza" w:date="2022-06-30T07:35:00Z">
        <w:r w:rsidRPr="005F7719" w:rsidDel="00290DA3">
          <w:rPr>
            <w:rFonts w:ascii="Arial" w:hAnsi="Arial" w:cs="Arial"/>
            <w:sz w:val="24"/>
          </w:rPr>
          <w:delText>(8</w:delText>
        </w:r>
      </w:del>
      <w:ins w:id="37" w:author="Jair Oswaldo Martinez Ramirez" w:date="2022-04-21T08:18:00Z">
        <w:del w:id="38" w:author="Angela Viviana Torres Carranza" w:date="2022-06-30T07:35:00Z">
          <w:r w:rsidR="00C82F25" w:rsidDel="00290DA3">
            <w:rPr>
              <w:rFonts w:ascii="Arial" w:hAnsi="Arial" w:cs="Arial"/>
              <w:sz w:val="24"/>
            </w:rPr>
            <w:delText>5</w:delText>
          </w:r>
        </w:del>
      </w:ins>
      <w:ins w:id="39" w:author="Daniela Medina Castro" w:date="2022-04-18T17:13:00Z">
        <w:del w:id="40" w:author="Angela Viviana Torres Carranza" w:date="2022-06-30T07:35:00Z">
          <w:r w:rsidR="00CC02E9" w:rsidDel="00290DA3">
            <w:rPr>
              <w:rFonts w:ascii="Arial" w:hAnsi="Arial" w:cs="Arial"/>
              <w:sz w:val="24"/>
            </w:rPr>
            <w:delText>3</w:delText>
          </w:r>
        </w:del>
      </w:ins>
      <w:del w:id="41" w:author="Angela Viviana Torres Carranza" w:date="2022-06-30T07:35:00Z">
        <w:r w:rsidRPr="005F7719" w:rsidDel="00290DA3">
          <w:rPr>
            <w:rFonts w:ascii="Arial" w:hAnsi="Arial" w:cs="Arial"/>
            <w:sz w:val="24"/>
          </w:rPr>
          <w:delText xml:space="preserve">) días hábiles siguientes al envío </w:delText>
        </w:r>
      </w:del>
      <w:ins w:id="42" w:author="Daniela Medina Castro" w:date="2022-04-18T17:13:00Z">
        <w:del w:id="43" w:author="Angela Viviana Torres Carranza" w:date="2022-06-30T07:35:00Z">
          <w:r w:rsidR="00CC02E9" w:rsidDel="00290DA3">
            <w:rPr>
              <w:rFonts w:ascii="Arial" w:hAnsi="Arial" w:cs="Arial"/>
              <w:sz w:val="24"/>
            </w:rPr>
            <w:delText>recibo</w:delText>
          </w:r>
          <w:r w:rsidR="00CC02E9" w:rsidRPr="005F7719" w:rsidDel="00290DA3">
            <w:rPr>
              <w:rFonts w:ascii="Arial" w:hAnsi="Arial" w:cs="Arial"/>
              <w:sz w:val="24"/>
            </w:rPr>
            <w:delText xml:space="preserve"> </w:delText>
          </w:r>
        </w:del>
      </w:ins>
      <w:del w:id="44" w:author="Angela Viviana Torres Carranza" w:date="2022-06-30T07:35:00Z">
        <w:r w:rsidRPr="005F7719" w:rsidDel="00290DA3">
          <w:rPr>
            <w:rFonts w:ascii="Arial" w:hAnsi="Arial" w:cs="Arial"/>
            <w:sz w:val="24"/>
          </w:rPr>
          <w:delText>de la presente citación</w:delText>
        </w:r>
        <w:r w:rsidDel="00290DA3">
          <w:rPr>
            <w:rFonts w:ascii="Arial" w:hAnsi="Arial" w:cs="Arial"/>
            <w:sz w:val="24"/>
          </w:rPr>
          <w:delText>,</w:delText>
        </w:r>
        <w:r w:rsidRPr="005F7719" w:rsidDel="00290DA3">
          <w:rPr>
            <w:rFonts w:ascii="Arial" w:hAnsi="Arial" w:cs="Arial"/>
            <w:sz w:val="24"/>
          </w:rPr>
          <w:delText xml:space="preserve"> esta Secretaría procederá a notificar</w:delText>
        </w:r>
        <w:r w:rsidDel="00290DA3">
          <w:rPr>
            <w:rFonts w:ascii="Arial" w:hAnsi="Arial" w:cs="Arial"/>
            <w:sz w:val="24"/>
          </w:rPr>
          <w:delText>le</w:delText>
        </w:r>
        <w:r w:rsidRPr="005F7719" w:rsidDel="00290DA3">
          <w:rPr>
            <w:rFonts w:ascii="Arial" w:hAnsi="Arial" w:cs="Arial"/>
            <w:sz w:val="24"/>
          </w:rPr>
          <w:delText xml:space="preserve"> por </w:delText>
        </w:r>
        <w:r w:rsidR="00FC7CD8" w:rsidDel="00290DA3">
          <w:rPr>
            <w:rFonts w:ascii="Arial" w:hAnsi="Arial" w:cs="Arial"/>
            <w:sz w:val="24"/>
          </w:rPr>
          <w:delText>e</w:delText>
        </w:r>
        <w:r w:rsidRPr="005F7719" w:rsidDel="00290DA3">
          <w:rPr>
            <w:rFonts w:ascii="Arial" w:hAnsi="Arial" w:cs="Arial"/>
            <w:sz w:val="24"/>
          </w:rPr>
          <w:delText>dicto de conf</w:delText>
        </w:r>
        <w:r w:rsidR="00FC7CD8" w:rsidDel="00290DA3">
          <w:rPr>
            <w:rFonts w:ascii="Arial" w:hAnsi="Arial" w:cs="Arial"/>
            <w:sz w:val="24"/>
          </w:rPr>
          <w:delText>ormidad con lo dispuesto en el a</w:delText>
        </w:r>
        <w:r w:rsidRPr="005F7719" w:rsidDel="00290DA3">
          <w:rPr>
            <w:rFonts w:ascii="Arial" w:hAnsi="Arial" w:cs="Arial"/>
            <w:sz w:val="24"/>
          </w:rPr>
          <w:delText>rtículo 1</w:delText>
        </w:r>
      </w:del>
      <w:ins w:id="45" w:author="Daniela Medina Castro" w:date="2022-04-18T17:16:00Z">
        <w:del w:id="46" w:author="Angela Viviana Torres Carranza" w:date="2022-06-30T07:35:00Z">
          <w:r w:rsidR="00CC02E9" w:rsidDel="00290DA3">
            <w:rPr>
              <w:rFonts w:ascii="Arial" w:hAnsi="Arial" w:cs="Arial"/>
              <w:sz w:val="24"/>
            </w:rPr>
            <w:delText>2</w:delText>
          </w:r>
        </w:del>
      </w:ins>
      <w:del w:id="47" w:author="Angela Viviana Torres Carranza" w:date="2022-06-30T07:35:00Z">
        <w:r w:rsidRPr="005F7719" w:rsidDel="00290DA3">
          <w:rPr>
            <w:rFonts w:ascii="Arial" w:hAnsi="Arial" w:cs="Arial"/>
            <w:sz w:val="24"/>
          </w:rPr>
          <w:delText>07 de</w:delText>
        </w:r>
      </w:del>
      <w:ins w:id="48" w:author="Jair Oswaldo Martinez Ramirez" w:date="2022-04-21T08:18:00Z">
        <w:del w:id="49" w:author="Angela Viviana Torres Carranza" w:date="2022-06-30T07:35:00Z">
          <w:r w:rsidR="00C82F25" w:rsidDel="00290DA3">
            <w:rPr>
              <w:rFonts w:ascii="Arial" w:hAnsi="Arial" w:cs="Arial"/>
              <w:sz w:val="24"/>
            </w:rPr>
            <w:delText xml:space="preserve"> la Ley 1952 de 2019</w:delText>
          </w:r>
        </w:del>
      </w:ins>
      <w:ins w:id="50" w:author="Daniela Medina Castro" w:date="2022-04-18T17:17:00Z">
        <w:del w:id="51" w:author="Angela Viviana Torres Carranza" w:date="2022-06-30T07:35:00Z">
          <w:r w:rsidR="00CC02E9" w:rsidDel="00290DA3">
            <w:rPr>
              <w:rFonts w:ascii="Arial" w:hAnsi="Arial" w:cs="Arial"/>
              <w:sz w:val="24"/>
            </w:rPr>
            <w:delText>l Código General Disciplinario</w:delText>
          </w:r>
        </w:del>
      </w:ins>
      <w:del w:id="52" w:author="Angela Viviana Torres Carranza" w:date="2022-06-30T07:35:00Z">
        <w:r w:rsidRPr="005F7719" w:rsidDel="00290DA3">
          <w:rPr>
            <w:rFonts w:ascii="Arial" w:hAnsi="Arial" w:cs="Arial"/>
            <w:sz w:val="24"/>
          </w:rPr>
          <w:delText xml:space="preserve"> la Ley 734 de 2002.</w:delText>
        </w:r>
      </w:del>
    </w:p>
    <w:p w14:paraId="03A48DAA" w14:textId="18D30E98" w:rsidR="00FC7CD8" w:rsidDel="00290DA3" w:rsidRDefault="00FC7CD8" w:rsidP="009D46C3">
      <w:pPr>
        <w:pStyle w:val="Sinespaciado"/>
        <w:jc w:val="both"/>
        <w:rPr>
          <w:del w:id="53" w:author="Angela Viviana Torres Carranza" w:date="2022-06-30T07:35:00Z"/>
          <w:rFonts w:ascii="Arial" w:hAnsi="Arial" w:cs="Arial"/>
          <w:sz w:val="24"/>
        </w:rPr>
      </w:pPr>
    </w:p>
    <w:p w14:paraId="5ADB6DE0" w14:textId="4A157909" w:rsidR="00FC7CD8" w:rsidDel="00290DA3" w:rsidRDefault="00FC7CD8" w:rsidP="009D46C3">
      <w:pPr>
        <w:pStyle w:val="Sinespaciado"/>
        <w:jc w:val="both"/>
        <w:rPr>
          <w:del w:id="54" w:author="Angela Viviana Torres Carranza" w:date="2022-06-30T07:35:00Z"/>
          <w:rFonts w:ascii="Arial" w:hAnsi="Arial" w:cs="Arial"/>
          <w:sz w:val="24"/>
        </w:rPr>
      </w:pPr>
      <w:del w:id="55" w:author="Angela Viviana Torres Carranza" w:date="2022-06-30T07:35:00Z">
        <w:r w:rsidDel="00290DA3">
          <w:rPr>
            <w:rFonts w:ascii="Arial" w:hAnsi="Arial" w:cs="Arial"/>
            <w:sz w:val="24"/>
          </w:rPr>
          <w:delText>Así mismo, le informo que en la providencia a notificar se ordenó:</w:delText>
        </w:r>
      </w:del>
    </w:p>
    <w:p w14:paraId="2F131047" w14:textId="34D13AB1" w:rsidR="00FC7CD8" w:rsidDel="00290DA3" w:rsidRDefault="00FC7CD8" w:rsidP="009D46C3">
      <w:pPr>
        <w:pStyle w:val="Sinespaciado"/>
        <w:jc w:val="both"/>
        <w:rPr>
          <w:del w:id="56" w:author="Angela Viviana Torres Carranza" w:date="2022-06-30T07:35:00Z"/>
          <w:rFonts w:ascii="Arial" w:hAnsi="Arial" w:cs="Arial"/>
          <w:sz w:val="24"/>
        </w:rPr>
      </w:pPr>
    </w:p>
    <w:p w14:paraId="09644ED6" w14:textId="05C44BBF" w:rsidR="00FC7CD8" w:rsidDel="00290DA3" w:rsidRDefault="00FC7CD8" w:rsidP="00FC7CD8">
      <w:pPr>
        <w:pStyle w:val="Sinespaciado"/>
        <w:numPr>
          <w:ilvl w:val="0"/>
          <w:numId w:val="1"/>
        </w:numPr>
        <w:jc w:val="both"/>
        <w:rPr>
          <w:del w:id="57" w:author="Angela Viviana Torres Carranza" w:date="2022-06-30T07:35:00Z"/>
          <w:rFonts w:ascii="Arial" w:hAnsi="Arial" w:cs="Arial"/>
          <w:sz w:val="24"/>
        </w:rPr>
      </w:pPr>
      <w:del w:id="58" w:author="Angela Viviana Torres Carranza" w:date="2022-06-30T07:35:00Z">
        <w:r w:rsidDel="00290DA3">
          <w:rPr>
            <w:rFonts w:ascii="Arial" w:hAnsi="Arial" w:cs="Arial"/>
            <w:sz w:val="24"/>
          </w:rPr>
          <w:delText>Prorrogar el término de la investigación.</w:delText>
        </w:r>
      </w:del>
    </w:p>
    <w:p w14:paraId="68310F74" w14:textId="5E8B77B9" w:rsidR="009D46C3" w:rsidRPr="005F7719" w:rsidDel="00290DA3" w:rsidRDefault="00723C92" w:rsidP="00723C92">
      <w:pPr>
        <w:pStyle w:val="Sinespaciado"/>
        <w:numPr>
          <w:ilvl w:val="0"/>
          <w:numId w:val="1"/>
        </w:numPr>
        <w:jc w:val="both"/>
        <w:rPr>
          <w:del w:id="59" w:author="Angela Viviana Torres Carranza" w:date="2022-06-30T07:35:00Z"/>
          <w:rFonts w:ascii="Arial" w:hAnsi="Arial" w:cs="Arial"/>
          <w:sz w:val="24"/>
        </w:rPr>
      </w:pPr>
      <w:del w:id="60" w:author="Angela Viviana Torres Carranza" w:date="2022-06-30T07:35:00Z">
        <w:r w:rsidDel="00290DA3">
          <w:rPr>
            <w:rFonts w:ascii="Arial" w:hAnsi="Arial" w:cs="Arial"/>
            <w:sz w:val="24"/>
          </w:rPr>
          <w:delText>La práctica de una prueba o visita administrativa.</w:delText>
        </w:r>
        <w:r w:rsidR="00027CD2" w:rsidDel="00290DA3">
          <w:rPr>
            <w:rFonts w:ascii="Arial" w:hAnsi="Arial" w:cs="Arial"/>
            <w:sz w:val="24"/>
          </w:rPr>
          <w:delText xml:space="preserve"> (si es el caso)</w:delText>
        </w:r>
      </w:del>
    </w:p>
    <w:p w14:paraId="3D2AB952" w14:textId="277CD94A" w:rsidR="009D46C3" w:rsidDel="00290DA3" w:rsidRDefault="009D46C3" w:rsidP="009D46C3">
      <w:pPr>
        <w:pStyle w:val="Sinespaciado"/>
        <w:jc w:val="both"/>
        <w:rPr>
          <w:del w:id="61" w:author="Angela Viviana Torres Carranza" w:date="2022-06-30T07:35:00Z"/>
          <w:rFonts w:ascii="Arial" w:hAnsi="Arial" w:cs="Arial"/>
          <w:sz w:val="24"/>
        </w:rPr>
      </w:pPr>
    </w:p>
    <w:p w14:paraId="2B145303" w14:textId="7BA8A0A1" w:rsidR="009D46C3" w:rsidDel="00290DA3" w:rsidRDefault="009D46C3" w:rsidP="009D46C3">
      <w:pPr>
        <w:pStyle w:val="Sinespaciado"/>
        <w:jc w:val="both"/>
        <w:rPr>
          <w:del w:id="62" w:author="Angela Viviana Torres Carranza" w:date="2022-06-30T07:35:00Z"/>
          <w:rFonts w:ascii="Arial" w:hAnsi="Arial" w:cs="Arial"/>
          <w:sz w:val="24"/>
        </w:rPr>
      </w:pPr>
    </w:p>
    <w:p w14:paraId="45C153DC" w14:textId="6F31A052" w:rsidR="009D46C3" w:rsidDel="00290DA3" w:rsidRDefault="009D46C3" w:rsidP="009D46C3">
      <w:pPr>
        <w:pStyle w:val="Sinespaciado"/>
        <w:jc w:val="both"/>
        <w:rPr>
          <w:del w:id="63" w:author="Angela Viviana Torres Carranza" w:date="2022-06-30T07:35:00Z"/>
          <w:rFonts w:ascii="Arial" w:hAnsi="Arial" w:cs="Arial"/>
          <w:sz w:val="24"/>
        </w:rPr>
      </w:pPr>
      <w:del w:id="64" w:author="Angela Viviana Torres Carranza" w:date="2022-06-30T07:35:00Z">
        <w:r w:rsidDel="00290DA3">
          <w:rPr>
            <w:rFonts w:ascii="Arial" w:hAnsi="Arial" w:cs="Arial"/>
            <w:sz w:val="24"/>
          </w:rPr>
          <w:delText xml:space="preserve">Atentamente, </w:delText>
        </w:r>
      </w:del>
    </w:p>
    <w:p w14:paraId="24BAFA7C" w14:textId="5DE06BB7" w:rsidR="009D46C3" w:rsidDel="00290DA3" w:rsidRDefault="009D46C3" w:rsidP="009D46C3">
      <w:pPr>
        <w:pStyle w:val="Sinespaciado"/>
        <w:jc w:val="both"/>
        <w:rPr>
          <w:del w:id="65" w:author="Angela Viviana Torres Carranza" w:date="2022-06-30T07:35:00Z"/>
          <w:rFonts w:ascii="Arial" w:hAnsi="Arial" w:cs="Arial"/>
          <w:sz w:val="24"/>
        </w:rPr>
      </w:pPr>
    </w:p>
    <w:p w14:paraId="34283F8A" w14:textId="05912420" w:rsidR="009D46C3" w:rsidDel="00290DA3" w:rsidRDefault="009D46C3" w:rsidP="009D46C3">
      <w:pPr>
        <w:pStyle w:val="Sinespaciado"/>
        <w:jc w:val="both"/>
        <w:rPr>
          <w:del w:id="66" w:author="Angela Viviana Torres Carranza" w:date="2022-06-30T07:35:00Z"/>
          <w:rFonts w:ascii="Arial" w:hAnsi="Arial" w:cs="Arial"/>
          <w:sz w:val="24"/>
        </w:rPr>
      </w:pPr>
    </w:p>
    <w:p w14:paraId="304284F5" w14:textId="2C238E88" w:rsidR="00F50FA0" w:rsidDel="00290DA3" w:rsidRDefault="00F50FA0" w:rsidP="00F50FA0">
      <w:pPr>
        <w:pStyle w:val="Sinespaciado"/>
        <w:jc w:val="both"/>
        <w:rPr>
          <w:del w:id="67" w:author="Angela Viviana Torres Carranza" w:date="2022-06-30T07:35:00Z"/>
          <w:rFonts w:ascii="Arial" w:hAnsi="Arial" w:cs="Arial"/>
          <w:sz w:val="24"/>
        </w:rPr>
      </w:pPr>
    </w:p>
    <w:p w14:paraId="02F3769C" w14:textId="2B0A4EBE" w:rsidR="00F50FA0" w:rsidDel="00290DA3" w:rsidRDefault="00F50FA0" w:rsidP="00F50FA0">
      <w:pPr>
        <w:pStyle w:val="Sinespaciado"/>
        <w:jc w:val="both"/>
        <w:rPr>
          <w:del w:id="68" w:author="Angela Viviana Torres Carranza" w:date="2022-06-30T07:35:00Z"/>
          <w:rFonts w:ascii="Arial" w:hAnsi="Arial" w:cs="Arial"/>
          <w:b/>
          <w:sz w:val="24"/>
        </w:rPr>
      </w:pPr>
      <w:bookmarkStart w:id="69" w:name="_Hlk84858115"/>
      <w:del w:id="70" w:author="Angela Viviana Torres Carranza" w:date="2022-06-30T07:35:00Z">
        <w:r w:rsidRPr="00444774" w:rsidDel="00290DA3">
          <w:rPr>
            <w:rFonts w:ascii="Arial" w:hAnsi="Arial" w:cs="Arial"/>
            <w:b/>
            <w:sz w:val="24"/>
          </w:rPr>
          <w:delText>NOMBRE</w:delText>
        </w:r>
        <w:r w:rsidDel="00290DA3">
          <w:rPr>
            <w:rFonts w:ascii="Arial" w:hAnsi="Arial" w:cs="Arial"/>
            <w:b/>
            <w:sz w:val="24"/>
          </w:rPr>
          <w:delText>S Y APELLIDOS</w:delText>
        </w:r>
      </w:del>
    </w:p>
    <w:p w14:paraId="5119FCB6" w14:textId="2FA04AC9" w:rsidR="00F50FA0" w:rsidRPr="008D0ECE" w:rsidDel="00290DA3" w:rsidRDefault="00F50FA0" w:rsidP="00F50FA0">
      <w:pPr>
        <w:pStyle w:val="Sinespaciado"/>
        <w:jc w:val="both"/>
        <w:rPr>
          <w:del w:id="71" w:author="Angela Viviana Torres Carranza" w:date="2022-06-30T07:35:00Z"/>
          <w:rFonts w:ascii="Arial" w:hAnsi="Arial" w:cs="Arial"/>
          <w:bCs/>
          <w:sz w:val="24"/>
        </w:rPr>
      </w:pPr>
      <w:del w:id="72" w:author="Angela Viviana Torres Carranza" w:date="2022-06-30T07:35:00Z">
        <w:r w:rsidDel="00290DA3">
          <w:rPr>
            <w:rFonts w:ascii="Arial" w:hAnsi="Arial" w:cs="Arial"/>
            <w:bCs/>
            <w:sz w:val="24"/>
          </w:rPr>
          <w:delText>Denominación del Empleo</w:delText>
        </w:r>
      </w:del>
    </w:p>
    <w:p w14:paraId="6D00BB3E" w14:textId="306F761C" w:rsidR="00F50FA0" w:rsidDel="00290DA3" w:rsidRDefault="00F50FA0" w:rsidP="00F50FA0">
      <w:pPr>
        <w:pStyle w:val="Sinespaciado"/>
        <w:jc w:val="both"/>
        <w:rPr>
          <w:del w:id="73" w:author="Angela Viviana Torres Carranza" w:date="2022-06-30T07:35:00Z"/>
          <w:rFonts w:ascii="Arial" w:hAnsi="Arial" w:cs="Arial"/>
          <w:sz w:val="24"/>
        </w:rPr>
      </w:pPr>
      <w:del w:id="74" w:author="Angela Viviana Torres Carranza" w:date="2022-06-30T07:35:00Z">
        <w:r w:rsidDel="00290DA3">
          <w:rPr>
            <w:rFonts w:ascii="Arial" w:hAnsi="Arial" w:cs="Arial"/>
            <w:sz w:val="24"/>
          </w:rPr>
          <w:delText xml:space="preserve">Área/Dependencia </w:delText>
        </w:r>
      </w:del>
    </w:p>
    <w:p w14:paraId="501C244C" w14:textId="3F12DF5F" w:rsidR="00F50FA0" w:rsidDel="00290DA3" w:rsidRDefault="00F50FA0" w:rsidP="00F50FA0">
      <w:pPr>
        <w:pStyle w:val="Sinespaciado"/>
        <w:jc w:val="both"/>
        <w:rPr>
          <w:del w:id="75" w:author="Angela Viviana Torres Carranza" w:date="2022-06-30T07:35:00Z"/>
          <w:rFonts w:ascii="Arial" w:hAnsi="Arial" w:cs="Arial"/>
          <w:sz w:val="24"/>
        </w:rPr>
      </w:pPr>
    </w:p>
    <w:p w14:paraId="7783F00E" w14:textId="77777777" w:rsidR="00290DA3" w:rsidRDefault="00290DA3" w:rsidP="00290DA3">
      <w:pPr>
        <w:pStyle w:val="paragraph"/>
        <w:spacing w:before="0" w:beforeAutospacing="0" w:after="0" w:afterAutospacing="0"/>
        <w:jc w:val="both"/>
        <w:textAlignment w:val="baseline"/>
        <w:rPr>
          <w:ins w:id="76" w:author="Angela Viviana Torres Carranza" w:date="2022-06-30T07:36:00Z"/>
          <w:rFonts w:ascii="Segoe UI" w:hAnsi="Segoe UI" w:cs="Segoe UI"/>
          <w:sz w:val="18"/>
          <w:szCs w:val="18"/>
        </w:rPr>
      </w:pPr>
      <w:ins w:id="77" w:author="Angela Viviana Torres Carranza" w:date="2022-06-30T07:36:00Z">
        <w:r>
          <w:rPr>
            <w:rStyle w:val="normaltextrun"/>
            <w:rFonts w:ascii="Arial" w:eastAsia="Calibri" w:hAnsi="Arial" w:cs="Arial"/>
          </w:rPr>
          <w:lastRenderedPageBreak/>
          <w:t>Si no comparece dentro de los tres (3) días hábiles siguientes al recibo de la presente citación, esta Secretaría procederá a notificarle por</w:t>
        </w:r>
        <w:r>
          <w:rPr>
            <w:rStyle w:val="normaltextrun"/>
            <w:rFonts w:ascii="Arial" w:eastAsia="Calibri" w:hAnsi="Arial" w:cs="Arial"/>
            <w:b/>
            <w:bCs/>
          </w:rPr>
          <w:t xml:space="preserve"> ESTADO</w:t>
        </w:r>
        <w:r>
          <w:rPr>
            <w:rStyle w:val="normaltextrun"/>
            <w:rFonts w:ascii="Arial" w:eastAsia="Calibri" w:hAnsi="Arial" w:cs="Arial"/>
          </w:rPr>
          <w:t xml:space="preserve"> de conformidad con lo dispuesto en el artículo 123 de la Ley 1952 de 2019.</w:t>
        </w:r>
        <w:r>
          <w:rPr>
            <w:rStyle w:val="eop"/>
            <w:rFonts w:ascii="Arial" w:hAnsi="Arial" w:cs="Arial"/>
          </w:rPr>
          <w:t> </w:t>
        </w:r>
      </w:ins>
    </w:p>
    <w:p w14:paraId="1B9D440C" w14:textId="77777777" w:rsidR="00290DA3" w:rsidRDefault="00290DA3" w:rsidP="00290DA3">
      <w:pPr>
        <w:pStyle w:val="paragraph"/>
        <w:spacing w:before="0" w:beforeAutospacing="0" w:after="0" w:afterAutospacing="0"/>
        <w:jc w:val="both"/>
        <w:textAlignment w:val="baseline"/>
        <w:rPr>
          <w:ins w:id="78" w:author="Angela Viviana Torres Carranza" w:date="2022-06-30T07:36:00Z"/>
          <w:rFonts w:ascii="Segoe UI" w:hAnsi="Segoe UI" w:cs="Segoe UI"/>
          <w:sz w:val="18"/>
          <w:szCs w:val="18"/>
        </w:rPr>
      </w:pPr>
      <w:ins w:id="79" w:author="Angela Viviana Torres Carranza" w:date="2022-06-30T07:36:00Z">
        <w:r>
          <w:rPr>
            <w:rStyle w:val="eop"/>
            <w:rFonts w:ascii="Arial" w:hAnsi="Arial" w:cs="Arial"/>
          </w:rPr>
          <w:t> </w:t>
        </w:r>
      </w:ins>
    </w:p>
    <w:p w14:paraId="7B4836AE" w14:textId="1AAA9D1A" w:rsidR="00290DA3" w:rsidRDefault="00290DA3" w:rsidP="00290DA3">
      <w:pPr>
        <w:pStyle w:val="paragraph"/>
        <w:spacing w:before="0" w:beforeAutospacing="0" w:after="0" w:afterAutospacing="0"/>
        <w:jc w:val="both"/>
        <w:textAlignment w:val="baseline"/>
        <w:rPr>
          <w:ins w:id="80" w:author="Angela Viviana Torres Carranza" w:date="2022-06-30T07:36:00Z"/>
          <w:rFonts w:ascii="Segoe UI" w:hAnsi="Segoe UI" w:cs="Segoe UI"/>
          <w:sz w:val="18"/>
          <w:szCs w:val="18"/>
        </w:rPr>
      </w:pPr>
      <w:ins w:id="81" w:author="Angela Viviana Torres Carranza" w:date="2022-06-30T07:36:00Z">
        <w:r>
          <w:rPr>
            <w:rStyle w:val="normaltextrun"/>
            <w:rFonts w:ascii="Arial" w:eastAsia="Calibri" w:hAnsi="Arial" w:cs="Arial"/>
          </w:rPr>
          <w:t>Se entenderá recibida la comunicación cuando hayan transcurrido cinco (5) días, contados a partir del día siguiente a la entrega en la oficina de correo.</w:t>
        </w:r>
        <w:r>
          <w:rPr>
            <w:rStyle w:val="eop"/>
            <w:rFonts w:ascii="Arial" w:hAnsi="Arial" w:cs="Arial"/>
          </w:rPr>
          <w:t> </w:t>
        </w:r>
      </w:ins>
    </w:p>
    <w:p w14:paraId="1C66A581" w14:textId="77777777" w:rsidR="00290DA3" w:rsidRDefault="00290DA3" w:rsidP="00290DA3">
      <w:pPr>
        <w:pStyle w:val="paragraph"/>
        <w:spacing w:before="0" w:beforeAutospacing="0" w:after="0" w:afterAutospacing="0"/>
        <w:jc w:val="both"/>
        <w:textAlignment w:val="baseline"/>
        <w:rPr>
          <w:ins w:id="82" w:author="Angela Viviana Torres Carranza" w:date="2022-06-30T07:36:00Z"/>
          <w:rFonts w:ascii="Segoe UI" w:hAnsi="Segoe UI" w:cs="Segoe UI"/>
          <w:sz w:val="18"/>
          <w:szCs w:val="18"/>
        </w:rPr>
      </w:pPr>
      <w:ins w:id="83" w:author="Angela Viviana Torres Carranza" w:date="2022-06-30T07:36:00Z">
        <w:r>
          <w:rPr>
            <w:rStyle w:val="eop"/>
            <w:rFonts w:ascii="Arial" w:hAnsi="Arial" w:cs="Arial"/>
          </w:rPr>
          <w:t> </w:t>
        </w:r>
      </w:ins>
    </w:p>
    <w:p w14:paraId="28E7F5BF" w14:textId="77777777" w:rsidR="00290DA3" w:rsidRDefault="00290DA3" w:rsidP="00290DA3">
      <w:pPr>
        <w:pStyle w:val="paragraph"/>
        <w:spacing w:before="0" w:beforeAutospacing="0" w:after="0" w:afterAutospacing="0"/>
        <w:jc w:val="both"/>
        <w:textAlignment w:val="baseline"/>
        <w:rPr>
          <w:ins w:id="84" w:author="Angela Viviana Torres Carranza" w:date="2022-06-30T07:36:00Z"/>
          <w:rFonts w:ascii="Segoe UI" w:hAnsi="Segoe UI" w:cs="Segoe UI"/>
          <w:sz w:val="18"/>
          <w:szCs w:val="18"/>
        </w:rPr>
      </w:pPr>
      <w:ins w:id="85" w:author="Angela Viviana Torres Carranza" w:date="2022-06-30T07:36:00Z">
        <w:r>
          <w:rPr>
            <w:rStyle w:val="normaltextrun"/>
            <w:rFonts w:ascii="Arial" w:eastAsia="Calibri" w:hAnsi="Arial" w:cs="Arial"/>
          </w:rPr>
          <w:t>Así mismo, le informo que en la providencia a notificar se ordenó:</w:t>
        </w:r>
        <w:r>
          <w:rPr>
            <w:rStyle w:val="eop"/>
            <w:rFonts w:ascii="Arial" w:hAnsi="Arial" w:cs="Arial"/>
          </w:rPr>
          <w:t> </w:t>
        </w:r>
      </w:ins>
    </w:p>
    <w:p w14:paraId="65CB567C" w14:textId="77777777" w:rsidR="00290DA3" w:rsidRDefault="00290DA3" w:rsidP="00290DA3">
      <w:pPr>
        <w:pStyle w:val="paragraph"/>
        <w:spacing w:before="0" w:beforeAutospacing="0" w:after="0" w:afterAutospacing="0"/>
        <w:jc w:val="both"/>
        <w:textAlignment w:val="baseline"/>
        <w:rPr>
          <w:ins w:id="86" w:author="Angela Viviana Torres Carranza" w:date="2022-06-30T07:36:00Z"/>
          <w:rFonts w:ascii="Segoe UI" w:hAnsi="Segoe UI" w:cs="Segoe UI"/>
          <w:sz w:val="18"/>
          <w:szCs w:val="18"/>
        </w:rPr>
      </w:pPr>
      <w:ins w:id="87" w:author="Angela Viviana Torres Carranza" w:date="2022-06-30T07:36:00Z">
        <w:r>
          <w:rPr>
            <w:rStyle w:val="eop"/>
            <w:rFonts w:ascii="Arial" w:hAnsi="Arial" w:cs="Arial"/>
          </w:rPr>
          <w:t> </w:t>
        </w:r>
      </w:ins>
    </w:p>
    <w:p w14:paraId="44C1B26E" w14:textId="77777777" w:rsidR="00290DA3" w:rsidRDefault="00290DA3" w:rsidP="00290DA3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jc w:val="both"/>
        <w:textAlignment w:val="baseline"/>
        <w:rPr>
          <w:ins w:id="88" w:author="Angela Viviana Torres Carranza" w:date="2022-06-30T07:36:00Z"/>
          <w:rFonts w:ascii="Arial" w:hAnsi="Arial" w:cs="Arial"/>
        </w:rPr>
      </w:pPr>
      <w:ins w:id="89" w:author="Angela Viviana Torres Carranza" w:date="2022-06-30T07:36:00Z">
        <w:r>
          <w:rPr>
            <w:rStyle w:val="normaltextrun"/>
            <w:rFonts w:ascii="Arial" w:eastAsia="Calibri" w:hAnsi="Arial" w:cs="Arial"/>
          </w:rPr>
          <w:t>Prorrogar el término de la investigación.</w:t>
        </w:r>
        <w:r>
          <w:rPr>
            <w:rStyle w:val="eop"/>
            <w:rFonts w:ascii="Arial" w:hAnsi="Arial" w:cs="Arial"/>
          </w:rPr>
          <w:t> </w:t>
        </w:r>
      </w:ins>
    </w:p>
    <w:p w14:paraId="55E70891" w14:textId="77777777" w:rsidR="00290DA3" w:rsidRDefault="00290DA3" w:rsidP="00290DA3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ins w:id="90" w:author="Angela Viviana Torres Carranza" w:date="2022-06-30T07:36:00Z"/>
          <w:rFonts w:ascii="Arial" w:hAnsi="Arial" w:cs="Arial"/>
        </w:rPr>
      </w:pPr>
      <w:ins w:id="91" w:author="Angela Viviana Torres Carranza" w:date="2022-06-30T07:36:00Z">
        <w:r>
          <w:rPr>
            <w:rStyle w:val="normaltextrun"/>
            <w:rFonts w:ascii="Arial" w:eastAsia="Calibri" w:hAnsi="Arial" w:cs="Arial"/>
          </w:rPr>
          <w:t>La práctica de una prueba o visita administrativa. (si es el caso)</w:t>
        </w:r>
        <w:r>
          <w:rPr>
            <w:rStyle w:val="eop"/>
            <w:rFonts w:ascii="Arial" w:hAnsi="Arial" w:cs="Arial"/>
          </w:rPr>
          <w:t> </w:t>
        </w:r>
      </w:ins>
    </w:p>
    <w:p w14:paraId="1B407E04" w14:textId="77777777" w:rsidR="00290DA3" w:rsidRDefault="00290DA3" w:rsidP="00290DA3">
      <w:pPr>
        <w:pStyle w:val="paragraph"/>
        <w:spacing w:before="0" w:beforeAutospacing="0" w:after="0" w:afterAutospacing="0"/>
        <w:jc w:val="both"/>
        <w:textAlignment w:val="baseline"/>
        <w:rPr>
          <w:ins w:id="92" w:author="Angela Viviana Torres Carranza" w:date="2022-06-30T07:36:00Z"/>
          <w:rFonts w:ascii="Segoe UI" w:hAnsi="Segoe UI" w:cs="Segoe UI"/>
          <w:sz w:val="18"/>
          <w:szCs w:val="18"/>
        </w:rPr>
      </w:pPr>
      <w:ins w:id="93" w:author="Angela Viviana Torres Carranza" w:date="2022-06-30T07:36:00Z">
        <w:r>
          <w:rPr>
            <w:rStyle w:val="eop"/>
            <w:rFonts w:ascii="Arial" w:hAnsi="Arial" w:cs="Arial"/>
          </w:rPr>
          <w:t> </w:t>
        </w:r>
      </w:ins>
    </w:p>
    <w:p w14:paraId="142F230B" w14:textId="77777777" w:rsidR="00290DA3" w:rsidRDefault="00290DA3" w:rsidP="00290DA3">
      <w:pPr>
        <w:pStyle w:val="paragraph"/>
        <w:spacing w:before="0" w:beforeAutospacing="0" w:after="0" w:afterAutospacing="0"/>
        <w:jc w:val="both"/>
        <w:textAlignment w:val="baseline"/>
        <w:rPr>
          <w:ins w:id="94" w:author="Angela Viviana Torres Carranza" w:date="2022-06-30T07:36:00Z"/>
          <w:rFonts w:ascii="Segoe UI" w:hAnsi="Segoe UI" w:cs="Segoe UI"/>
          <w:sz w:val="18"/>
          <w:szCs w:val="18"/>
        </w:rPr>
      </w:pPr>
      <w:ins w:id="95" w:author="Angela Viviana Torres Carranza" w:date="2022-06-30T07:36:00Z">
        <w:r>
          <w:rPr>
            <w:rStyle w:val="eop"/>
            <w:rFonts w:ascii="Arial" w:hAnsi="Arial" w:cs="Arial"/>
          </w:rPr>
          <w:t> </w:t>
        </w:r>
      </w:ins>
    </w:p>
    <w:p w14:paraId="6F600A53" w14:textId="77777777" w:rsidR="00290DA3" w:rsidRDefault="00290DA3" w:rsidP="00290DA3">
      <w:pPr>
        <w:pStyle w:val="paragraph"/>
        <w:spacing w:before="0" w:beforeAutospacing="0" w:after="0" w:afterAutospacing="0"/>
        <w:jc w:val="both"/>
        <w:textAlignment w:val="baseline"/>
        <w:rPr>
          <w:ins w:id="96" w:author="Angela Viviana Torres Carranza" w:date="2022-06-30T07:36:00Z"/>
          <w:rFonts w:ascii="Segoe UI" w:hAnsi="Segoe UI" w:cs="Segoe UI"/>
          <w:sz w:val="18"/>
          <w:szCs w:val="18"/>
        </w:rPr>
      </w:pPr>
      <w:ins w:id="97" w:author="Angela Viviana Torres Carranza" w:date="2022-06-30T07:36:00Z">
        <w:r>
          <w:rPr>
            <w:rStyle w:val="normaltextrun"/>
            <w:rFonts w:ascii="Arial" w:eastAsia="Calibri" w:hAnsi="Arial" w:cs="Arial"/>
          </w:rPr>
          <w:t>Atentamente, </w:t>
        </w:r>
        <w:r>
          <w:rPr>
            <w:rStyle w:val="eop"/>
            <w:rFonts w:ascii="Arial" w:hAnsi="Arial" w:cs="Arial"/>
          </w:rPr>
          <w:t> </w:t>
        </w:r>
      </w:ins>
    </w:p>
    <w:p w14:paraId="52790E3C" w14:textId="77777777" w:rsidR="00290DA3" w:rsidRDefault="00290DA3" w:rsidP="00290DA3">
      <w:pPr>
        <w:pStyle w:val="paragraph"/>
        <w:spacing w:before="0" w:beforeAutospacing="0" w:after="0" w:afterAutospacing="0"/>
        <w:jc w:val="both"/>
        <w:textAlignment w:val="baseline"/>
        <w:rPr>
          <w:ins w:id="98" w:author="Angela Viviana Torres Carranza" w:date="2022-06-30T07:36:00Z"/>
          <w:rFonts w:ascii="Segoe UI" w:hAnsi="Segoe UI" w:cs="Segoe UI"/>
          <w:sz w:val="18"/>
          <w:szCs w:val="18"/>
        </w:rPr>
      </w:pPr>
      <w:ins w:id="99" w:author="Angela Viviana Torres Carranza" w:date="2022-06-30T07:36:00Z">
        <w:r>
          <w:rPr>
            <w:rStyle w:val="eop"/>
            <w:rFonts w:ascii="Arial" w:hAnsi="Arial" w:cs="Arial"/>
          </w:rPr>
          <w:t> </w:t>
        </w:r>
      </w:ins>
    </w:p>
    <w:p w14:paraId="0923E5D9" w14:textId="77777777" w:rsidR="00290DA3" w:rsidRDefault="00290DA3" w:rsidP="00290DA3">
      <w:pPr>
        <w:pStyle w:val="paragraph"/>
        <w:spacing w:before="0" w:beforeAutospacing="0" w:after="0" w:afterAutospacing="0"/>
        <w:jc w:val="both"/>
        <w:textAlignment w:val="baseline"/>
        <w:rPr>
          <w:ins w:id="100" w:author="Angela Viviana Torres Carranza" w:date="2022-06-30T07:36:00Z"/>
          <w:rFonts w:ascii="Segoe UI" w:hAnsi="Segoe UI" w:cs="Segoe UI"/>
          <w:sz w:val="18"/>
          <w:szCs w:val="18"/>
        </w:rPr>
      </w:pPr>
      <w:ins w:id="101" w:author="Angela Viviana Torres Carranza" w:date="2022-06-30T07:36:00Z">
        <w:r>
          <w:rPr>
            <w:rStyle w:val="eop"/>
            <w:rFonts w:ascii="Arial" w:hAnsi="Arial" w:cs="Arial"/>
          </w:rPr>
          <w:t> </w:t>
        </w:r>
      </w:ins>
    </w:p>
    <w:p w14:paraId="41356556" w14:textId="77777777" w:rsidR="00290DA3" w:rsidRDefault="00290DA3" w:rsidP="00290DA3">
      <w:pPr>
        <w:pStyle w:val="paragraph"/>
        <w:spacing w:before="0" w:beforeAutospacing="0" w:after="0" w:afterAutospacing="0"/>
        <w:jc w:val="both"/>
        <w:textAlignment w:val="baseline"/>
        <w:rPr>
          <w:ins w:id="102" w:author="Angela Viviana Torres Carranza" w:date="2022-06-30T07:36:00Z"/>
          <w:rFonts w:ascii="Segoe UI" w:hAnsi="Segoe UI" w:cs="Segoe UI"/>
          <w:sz w:val="18"/>
          <w:szCs w:val="18"/>
        </w:rPr>
      </w:pPr>
      <w:ins w:id="103" w:author="Angela Viviana Torres Carranza" w:date="2022-06-30T07:36:00Z">
        <w:r>
          <w:rPr>
            <w:rStyle w:val="eop"/>
            <w:rFonts w:ascii="Arial" w:hAnsi="Arial" w:cs="Arial"/>
          </w:rPr>
          <w:t> </w:t>
        </w:r>
      </w:ins>
    </w:p>
    <w:p w14:paraId="387D743A" w14:textId="77777777" w:rsidR="00290DA3" w:rsidRDefault="00290DA3" w:rsidP="00290DA3">
      <w:pPr>
        <w:pStyle w:val="paragraph"/>
        <w:spacing w:before="0" w:beforeAutospacing="0" w:after="0" w:afterAutospacing="0"/>
        <w:jc w:val="both"/>
        <w:textAlignment w:val="baseline"/>
        <w:rPr>
          <w:ins w:id="104" w:author="Angela Viviana Torres Carranza" w:date="2022-06-30T07:36:00Z"/>
          <w:rFonts w:ascii="Segoe UI" w:hAnsi="Segoe UI" w:cs="Segoe UI"/>
          <w:sz w:val="18"/>
          <w:szCs w:val="18"/>
        </w:rPr>
      </w:pPr>
      <w:ins w:id="105" w:author="Angela Viviana Torres Carranza" w:date="2022-06-30T07:36:00Z">
        <w:r>
          <w:rPr>
            <w:rStyle w:val="normaltextrun"/>
            <w:rFonts w:ascii="Arial" w:eastAsia="Calibri" w:hAnsi="Arial" w:cs="Arial"/>
            <w:b/>
            <w:bCs/>
          </w:rPr>
          <w:t>NOMBRES Y APELLIDOS</w:t>
        </w:r>
        <w:r>
          <w:rPr>
            <w:rStyle w:val="eop"/>
            <w:rFonts w:ascii="Arial" w:hAnsi="Arial" w:cs="Arial"/>
          </w:rPr>
          <w:t> </w:t>
        </w:r>
      </w:ins>
    </w:p>
    <w:p w14:paraId="3FE0A2B2" w14:textId="77777777" w:rsidR="00290DA3" w:rsidRDefault="00290DA3" w:rsidP="00290DA3">
      <w:pPr>
        <w:pStyle w:val="paragraph"/>
        <w:spacing w:before="0" w:beforeAutospacing="0" w:after="0" w:afterAutospacing="0"/>
        <w:jc w:val="both"/>
        <w:textAlignment w:val="baseline"/>
        <w:rPr>
          <w:ins w:id="106" w:author="Angela Viviana Torres Carranza" w:date="2022-06-30T07:36:00Z"/>
          <w:rFonts w:ascii="Segoe UI" w:hAnsi="Segoe UI" w:cs="Segoe UI"/>
          <w:sz w:val="18"/>
          <w:szCs w:val="18"/>
        </w:rPr>
      </w:pPr>
      <w:ins w:id="107" w:author="Angela Viviana Torres Carranza" w:date="2022-06-30T07:36:00Z">
        <w:r>
          <w:rPr>
            <w:rStyle w:val="normaltextrun"/>
            <w:rFonts w:ascii="Arial" w:eastAsia="Calibri" w:hAnsi="Arial" w:cs="Arial"/>
          </w:rPr>
          <w:t>Denominación del Empleo</w:t>
        </w:r>
        <w:r>
          <w:rPr>
            <w:rStyle w:val="eop"/>
            <w:rFonts w:ascii="Arial" w:hAnsi="Arial" w:cs="Arial"/>
          </w:rPr>
          <w:t> </w:t>
        </w:r>
      </w:ins>
    </w:p>
    <w:p w14:paraId="27CE6766" w14:textId="77777777" w:rsidR="00290DA3" w:rsidRDefault="00290DA3" w:rsidP="00290DA3">
      <w:pPr>
        <w:pStyle w:val="paragraph"/>
        <w:spacing w:before="0" w:beforeAutospacing="0" w:after="0" w:afterAutospacing="0"/>
        <w:jc w:val="both"/>
        <w:textAlignment w:val="baseline"/>
        <w:rPr>
          <w:ins w:id="108" w:author="Angela Viviana Torres Carranza" w:date="2022-06-30T07:36:00Z"/>
          <w:rFonts w:ascii="Segoe UI" w:hAnsi="Segoe UI" w:cs="Segoe UI"/>
          <w:sz w:val="18"/>
          <w:szCs w:val="18"/>
        </w:rPr>
      </w:pPr>
      <w:ins w:id="109" w:author="Angela Viviana Torres Carranza" w:date="2022-06-30T07:36:00Z">
        <w:r>
          <w:rPr>
            <w:rStyle w:val="normaltextrun"/>
            <w:rFonts w:ascii="Arial" w:eastAsia="Calibri" w:hAnsi="Arial" w:cs="Arial"/>
          </w:rPr>
          <w:t>Área/Dependencia </w:t>
        </w:r>
        <w:r>
          <w:rPr>
            <w:rStyle w:val="eop"/>
            <w:rFonts w:ascii="Arial" w:hAnsi="Arial" w:cs="Arial"/>
          </w:rPr>
          <w:t> </w:t>
        </w:r>
      </w:ins>
    </w:p>
    <w:p w14:paraId="34617AA3" w14:textId="77777777" w:rsidR="00290DA3" w:rsidRDefault="00290DA3" w:rsidP="00290DA3">
      <w:pPr>
        <w:pStyle w:val="paragraph"/>
        <w:spacing w:before="0" w:beforeAutospacing="0" w:after="0" w:afterAutospacing="0"/>
        <w:jc w:val="both"/>
        <w:textAlignment w:val="baseline"/>
        <w:rPr>
          <w:ins w:id="110" w:author="Angela Viviana Torres Carranza" w:date="2022-06-30T07:36:00Z"/>
          <w:rFonts w:ascii="Segoe UI" w:hAnsi="Segoe UI" w:cs="Segoe UI"/>
          <w:sz w:val="18"/>
          <w:szCs w:val="18"/>
        </w:rPr>
      </w:pPr>
      <w:ins w:id="111" w:author="Angela Viviana Torres Carranza" w:date="2022-06-30T07:36:00Z">
        <w:r>
          <w:rPr>
            <w:rStyle w:val="eop"/>
            <w:rFonts w:ascii="Arial" w:hAnsi="Arial" w:cs="Arial"/>
          </w:rPr>
          <w:t> </w:t>
        </w:r>
      </w:ins>
    </w:p>
    <w:p w14:paraId="62A94B4D" w14:textId="77777777" w:rsidR="00F50FA0" w:rsidRDefault="00F50FA0" w:rsidP="00F50FA0">
      <w:pPr>
        <w:pStyle w:val="Sinespaciado"/>
        <w:jc w:val="both"/>
        <w:rPr>
          <w:rFonts w:ascii="Arial" w:hAnsi="Arial" w:cs="Arial"/>
          <w:sz w:val="24"/>
        </w:rPr>
      </w:pPr>
    </w:p>
    <w:p w14:paraId="13BAC50F" w14:textId="77777777" w:rsidR="00F50FA0" w:rsidRPr="00FC7421" w:rsidRDefault="00F50FA0" w:rsidP="00F50FA0">
      <w:pPr>
        <w:pStyle w:val="Sinespaciado"/>
        <w:jc w:val="both"/>
        <w:rPr>
          <w:rFonts w:ascii="Arial" w:hAnsi="Arial" w:cs="Arial"/>
          <w:sz w:val="16"/>
          <w:szCs w:val="16"/>
        </w:rPr>
      </w:pPr>
      <w:bookmarkStart w:id="112" w:name="_Hlk84844788"/>
      <w:r w:rsidRPr="00FC7421">
        <w:rPr>
          <w:rFonts w:ascii="Arial" w:hAnsi="Arial" w:cs="Arial"/>
          <w:sz w:val="16"/>
          <w:szCs w:val="16"/>
        </w:rPr>
        <w:t>Elaboró: Nombres y Apellidos – Nombre de la Dependencia</w:t>
      </w:r>
    </w:p>
    <w:p w14:paraId="7F267C21" w14:textId="2063BFF0" w:rsidR="00F50FA0" w:rsidRPr="00FC7421" w:rsidDel="000E010F" w:rsidRDefault="00F50FA0">
      <w:pPr>
        <w:pStyle w:val="Sinespaciado"/>
        <w:jc w:val="both"/>
        <w:rPr>
          <w:del w:id="113" w:author="Angela Viviana Torres Carranza" w:date="2022-06-30T08:26:00Z"/>
          <w:rFonts w:ascii="Arial" w:hAnsi="Arial" w:cs="Arial"/>
          <w:sz w:val="16"/>
          <w:szCs w:val="16"/>
        </w:rPr>
      </w:pPr>
      <w:del w:id="114" w:author="Angela Viviana Torres Carranza" w:date="2022-06-30T08:26:00Z">
        <w:r w:rsidRPr="00FC7421" w:rsidDel="000E010F">
          <w:rPr>
            <w:rFonts w:ascii="Arial" w:hAnsi="Arial" w:cs="Arial"/>
            <w:sz w:val="16"/>
            <w:szCs w:val="16"/>
          </w:rPr>
          <w:delText>Revisó</w:delText>
        </w:r>
        <w:r w:rsidDel="000E010F">
          <w:rPr>
            <w:rFonts w:ascii="Arial" w:hAnsi="Arial" w:cs="Arial"/>
            <w:sz w:val="16"/>
            <w:szCs w:val="16"/>
          </w:rPr>
          <w:delText xml:space="preserve"> (comisionado)</w:delText>
        </w:r>
        <w:r w:rsidRPr="00FC7421" w:rsidDel="000E010F">
          <w:rPr>
            <w:rFonts w:ascii="Arial" w:hAnsi="Arial" w:cs="Arial"/>
            <w:sz w:val="16"/>
            <w:szCs w:val="16"/>
          </w:rPr>
          <w:delText>: Nombres y Apellidos – Nombre de la Dependencia</w:delText>
        </w:r>
      </w:del>
    </w:p>
    <w:p w14:paraId="05DF2AB4" w14:textId="2A3DB472" w:rsidR="00AF42C7" w:rsidRDefault="00F50FA0">
      <w:pPr>
        <w:spacing w:after="0" w:line="240" w:lineRule="auto"/>
        <w:jc w:val="both"/>
        <w:pPrChange w:id="115" w:author="Angela Viviana Torres Carranza" w:date="2022-06-30T08:26:00Z">
          <w:pPr/>
        </w:pPrChange>
      </w:pPr>
      <w:del w:id="116" w:author="Angela Viviana Torres Carranza" w:date="2022-06-30T08:26:00Z">
        <w:r w:rsidRPr="00FC7421" w:rsidDel="000E010F">
          <w:rPr>
            <w:rFonts w:ascii="Arial" w:hAnsi="Arial" w:cs="Arial"/>
            <w:sz w:val="16"/>
            <w:szCs w:val="16"/>
          </w:rPr>
          <w:delText>Aprobó</w:delText>
        </w:r>
        <w:r w:rsidDel="000E010F">
          <w:rPr>
            <w:rFonts w:ascii="Arial" w:hAnsi="Arial" w:cs="Arial"/>
            <w:sz w:val="16"/>
            <w:szCs w:val="16"/>
          </w:rPr>
          <w:delText xml:space="preserve"> (jefe)</w:delText>
        </w:r>
        <w:r w:rsidRPr="00FC7421" w:rsidDel="000E010F">
          <w:rPr>
            <w:rFonts w:ascii="Arial" w:hAnsi="Arial" w:cs="Arial"/>
            <w:sz w:val="16"/>
            <w:szCs w:val="16"/>
          </w:rPr>
          <w:delText>: Nombres y Apellidos – Nombre de la Dependencia</w:delText>
        </w:r>
      </w:del>
      <w:bookmarkEnd w:id="69"/>
      <w:bookmarkEnd w:id="112"/>
    </w:p>
    <w:sectPr w:rsidR="00AF42C7" w:rsidSect="00D61391">
      <w:headerReference w:type="default" r:id="rId7"/>
      <w:footerReference w:type="default" r:id="rId8"/>
      <w:pgSz w:w="12242" w:h="18722" w:code="14"/>
      <w:pgMar w:top="1701" w:right="1701" w:bottom="184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E5CBF" w14:textId="77777777" w:rsidR="00F41C34" w:rsidRDefault="00F41C34" w:rsidP="00FC7CD8">
      <w:pPr>
        <w:spacing w:after="0" w:line="240" w:lineRule="auto"/>
      </w:pPr>
      <w:r>
        <w:separator/>
      </w:r>
    </w:p>
  </w:endnote>
  <w:endnote w:type="continuationSeparator" w:id="0">
    <w:p w14:paraId="7051C9AC" w14:textId="77777777" w:rsidR="00F41C34" w:rsidRDefault="00F41C34" w:rsidP="00FC7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08091" w14:textId="4587B49D" w:rsidR="00CB7482" w:rsidRDefault="00F50FA0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 wp14:anchorId="0228C122" wp14:editId="75AC67D6">
          <wp:simplePos x="0" y="0"/>
          <wp:positionH relativeFrom="page">
            <wp:posOffset>34506</wp:posOffset>
          </wp:positionH>
          <wp:positionV relativeFrom="paragraph">
            <wp:posOffset>-467168</wp:posOffset>
          </wp:positionV>
          <wp:extent cx="7772400" cy="1073629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4975" cy="10767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8322A" w14:textId="77777777" w:rsidR="00F41C34" w:rsidRDefault="00F41C34" w:rsidP="00FC7CD8">
      <w:pPr>
        <w:spacing w:after="0" w:line="240" w:lineRule="auto"/>
      </w:pPr>
      <w:r>
        <w:separator/>
      </w:r>
    </w:p>
  </w:footnote>
  <w:footnote w:type="continuationSeparator" w:id="0">
    <w:p w14:paraId="1CBA227B" w14:textId="77777777" w:rsidR="00F41C34" w:rsidRDefault="00F41C34" w:rsidP="00FC7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E2BBF" w14:textId="5AC6AE3B" w:rsidR="004D3FB5" w:rsidRDefault="00F50FA0" w:rsidP="00A90F08">
    <w:pPr>
      <w:pStyle w:val="titulos"/>
      <w:spacing w:after="0" w:afterAutospacing="0"/>
      <w:jc w:val="center"/>
      <w:rPr>
        <w:rFonts w:ascii="Arial" w:hAnsi="Arial" w:cs="Arial"/>
        <w:b w:val="0"/>
        <w:color w:val="000000"/>
        <w:sz w:val="24"/>
        <w:szCs w:val="24"/>
        <w:lang w:eastAsia="ar-SA"/>
      </w:rPr>
    </w:pPr>
    <w:r>
      <w:rPr>
        <w:noProof/>
        <w:lang w:val="es-CO" w:eastAsia="es-CO"/>
      </w:rPr>
      <w:drawing>
        <wp:anchor distT="0" distB="0" distL="114300" distR="114300" simplePos="0" relativeHeight="251657216" behindDoc="0" locked="0" layoutInCell="1" allowOverlap="1" wp14:anchorId="4BB1E0FB" wp14:editId="2D36C76D">
          <wp:simplePos x="0" y="0"/>
          <wp:positionH relativeFrom="column">
            <wp:posOffset>-641985</wp:posOffset>
          </wp:positionH>
          <wp:positionV relativeFrom="paragraph">
            <wp:posOffset>-111605</wp:posOffset>
          </wp:positionV>
          <wp:extent cx="1619250" cy="885825"/>
          <wp:effectExtent l="0" t="0" r="0" b="9525"/>
          <wp:wrapNone/>
          <wp:docPr id="2" name="Imagen 2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4534180" name="Imagen 1314534180" descr="Logotip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15F40CD" w14:textId="52091311" w:rsidR="00F50FA0" w:rsidRDefault="00F50FA0" w:rsidP="00F50FA0">
    <w:pPr>
      <w:pStyle w:val="Encabezado"/>
      <w:jc w:val="right"/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</w:pPr>
    <w:r w:rsidRPr="00F50FA0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fldChar w:fldCharType="begin"/>
    </w:r>
    <w:r w:rsidRPr="00F50FA0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instrText>PAGE</w:instrText>
    </w:r>
    <w:r w:rsidRPr="00F50FA0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fldChar w:fldCharType="separate"/>
    </w:r>
    <w:r w:rsidR="0019059A">
      <w:rPr>
        <w:rFonts w:ascii="Arial" w:eastAsia="Times New Roman" w:hAnsi="Arial" w:cs="Arial"/>
        <w:bCs/>
        <w:noProof/>
        <w:color w:val="BFBFBF" w:themeColor="background1" w:themeShade="BF"/>
        <w:kern w:val="3"/>
        <w:sz w:val="24"/>
        <w:szCs w:val="24"/>
        <w:lang w:val="es-ES" w:eastAsia="ar-SA" w:bidi="hi-IN"/>
      </w:rPr>
      <w:t>1</w:t>
    </w:r>
    <w:r w:rsidRPr="00F50FA0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fldChar w:fldCharType="end"/>
    </w:r>
  </w:p>
  <w:p w14:paraId="412D509D" w14:textId="027A5DEC" w:rsidR="00D61391" w:rsidRDefault="00D61391" w:rsidP="00F50FA0">
    <w:pPr>
      <w:pStyle w:val="Encabezado"/>
      <w:jc w:val="right"/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</w:pPr>
  </w:p>
  <w:p w14:paraId="2B71D3C5" w14:textId="77777777" w:rsidR="00D61391" w:rsidRPr="00F50FA0" w:rsidRDefault="00D61391" w:rsidP="00F50FA0">
    <w:pPr>
      <w:pStyle w:val="Encabezado"/>
      <w:jc w:val="right"/>
      <w:rPr>
        <w:color w:val="BFBFBF" w:themeColor="background1" w:themeShade="B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04A50"/>
    <w:multiLevelType w:val="multilevel"/>
    <w:tmpl w:val="3D508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CA3BE0"/>
    <w:multiLevelType w:val="multilevel"/>
    <w:tmpl w:val="A5508F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D37DA9"/>
    <w:multiLevelType w:val="hybridMultilevel"/>
    <w:tmpl w:val="AD2AC6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182425">
    <w:abstractNumId w:val="2"/>
  </w:num>
  <w:num w:numId="2" w16cid:durableId="1655526095">
    <w:abstractNumId w:val="0"/>
  </w:num>
  <w:num w:numId="3" w16cid:durableId="66069349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gela Viviana Torres Carranza">
    <w15:presenceInfo w15:providerId="AD" w15:userId="S-1-5-21-3816389856-4081070791-2837550511-1930"/>
  </w15:person>
  <w15:person w15:author="Derly Duarte">
    <w15:presenceInfo w15:providerId="None" w15:userId="Derly Duarte"/>
  </w15:person>
  <w15:person w15:author="Jair Oswaldo Martinez Ramirez">
    <w15:presenceInfo w15:providerId="None" w15:userId="Jair Oswaldo Martinez Ramirez"/>
  </w15:person>
  <w15:person w15:author="Daniela Medina Castro">
    <w15:presenceInfo w15:providerId="AD" w15:userId="S-1-5-21-3816389856-4081070791-2837550511-447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6C3"/>
    <w:rsid w:val="00027CD2"/>
    <w:rsid w:val="00070805"/>
    <w:rsid w:val="0008187E"/>
    <w:rsid w:val="000A1478"/>
    <w:rsid w:val="000A17B0"/>
    <w:rsid w:val="000A1B65"/>
    <w:rsid w:val="000C629D"/>
    <w:rsid w:val="000E010F"/>
    <w:rsid w:val="0012358A"/>
    <w:rsid w:val="00126A7F"/>
    <w:rsid w:val="0014160F"/>
    <w:rsid w:val="00163AFD"/>
    <w:rsid w:val="0019059A"/>
    <w:rsid w:val="001B7488"/>
    <w:rsid w:val="001D3052"/>
    <w:rsid w:val="001E1B16"/>
    <w:rsid w:val="00223BD8"/>
    <w:rsid w:val="00246492"/>
    <w:rsid w:val="002517F6"/>
    <w:rsid w:val="00255EC6"/>
    <w:rsid w:val="00256C36"/>
    <w:rsid w:val="00290DA3"/>
    <w:rsid w:val="00293753"/>
    <w:rsid w:val="002A73A1"/>
    <w:rsid w:val="002B481B"/>
    <w:rsid w:val="002D6FE1"/>
    <w:rsid w:val="00310F01"/>
    <w:rsid w:val="00334D08"/>
    <w:rsid w:val="00366649"/>
    <w:rsid w:val="00372126"/>
    <w:rsid w:val="003866D6"/>
    <w:rsid w:val="003A5D00"/>
    <w:rsid w:val="003C4292"/>
    <w:rsid w:val="003D08E8"/>
    <w:rsid w:val="003D3AFF"/>
    <w:rsid w:val="004071FE"/>
    <w:rsid w:val="004243C4"/>
    <w:rsid w:val="004307A9"/>
    <w:rsid w:val="004504E2"/>
    <w:rsid w:val="00482963"/>
    <w:rsid w:val="004D7AE7"/>
    <w:rsid w:val="00506F4D"/>
    <w:rsid w:val="005173D1"/>
    <w:rsid w:val="00533D7D"/>
    <w:rsid w:val="005B4480"/>
    <w:rsid w:val="005C4096"/>
    <w:rsid w:val="00634FCA"/>
    <w:rsid w:val="00640056"/>
    <w:rsid w:val="006E0C33"/>
    <w:rsid w:val="006F160B"/>
    <w:rsid w:val="007071C9"/>
    <w:rsid w:val="007155AC"/>
    <w:rsid w:val="00723C92"/>
    <w:rsid w:val="00784EA3"/>
    <w:rsid w:val="00787E86"/>
    <w:rsid w:val="007C4998"/>
    <w:rsid w:val="00861761"/>
    <w:rsid w:val="00886501"/>
    <w:rsid w:val="00894510"/>
    <w:rsid w:val="008C7BAF"/>
    <w:rsid w:val="009034E8"/>
    <w:rsid w:val="0090390B"/>
    <w:rsid w:val="00923945"/>
    <w:rsid w:val="009A0ADB"/>
    <w:rsid w:val="009C613A"/>
    <w:rsid w:val="009C66DF"/>
    <w:rsid w:val="009D46C3"/>
    <w:rsid w:val="009E6E97"/>
    <w:rsid w:val="00A00480"/>
    <w:rsid w:val="00A64F46"/>
    <w:rsid w:val="00A65ABE"/>
    <w:rsid w:val="00A81E00"/>
    <w:rsid w:val="00A90F08"/>
    <w:rsid w:val="00AB3137"/>
    <w:rsid w:val="00AE4574"/>
    <w:rsid w:val="00AF42C7"/>
    <w:rsid w:val="00B0060C"/>
    <w:rsid w:val="00B04FCE"/>
    <w:rsid w:val="00BE01A0"/>
    <w:rsid w:val="00C2498B"/>
    <w:rsid w:val="00C30594"/>
    <w:rsid w:val="00C605D8"/>
    <w:rsid w:val="00C64C2D"/>
    <w:rsid w:val="00C82D59"/>
    <w:rsid w:val="00C82F25"/>
    <w:rsid w:val="00CB7482"/>
    <w:rsid w:val="00CC02E9"/>
    <w:rsid w:val="00CE3274"/>
    <w:rsid w:val="00D01346"/>
    <w:rsid w:val="00D61391"/>
    <w:rsid w:val="00D95D8B"/>
    <w:rsid w:val="00E3605D"/>
    <w:rsid w:val="00E4266D"/>
    <w:rsid w:val="00E54852"/>
    <w:rsid w:val="00E67120"/>
    <w:rsid w:val="00E86A8C"/>
    <w:rsid w:val="00E940F2"/>
    <w:rsid w:val="00EC0638"/>
    <w:rsid w:val="00EC5DA6"/>
    <w:rsid w:val="00EC7A85"/>
    <w:rsid w:val="00EE3198"/>
    <w:rsid w:val="00F23305"/>
    <w:rsid w:val="00F3115C"/>
    <w:rsid w:val="00F41C34"/>
    <w:rsid w:val="00F50FA0"/>
    <w:rsid w:val="00F5767B"/>
    <w:rsid w:val="00F75274"/>
    <w:rsid w:val="00F8131A"/>
    <w:rsid w:val="00FA7782"/>
    <w:rsid w:val="00FB0A0D"/>
    <w:rsid w:val="00FC7CD8"/>
    <w:rsid w:val="00FD23D2"/>
    <w:rsid w:val="00FE0808"/>
    <w:rsid w:val="00FE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8A0A230"/>
  <w15:docId w15:val="{1DC069D5-319F-4645-B1FB-11783B4A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6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46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46C3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9D46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46C3"/>
    <w:rPr>
      <w:rFonts w:ascii="Calibri" w:eastAsia="Calibri" w:hAnsi="Calibri" w:cs="Times New Roman"/>
    </w:rPr>
  </w:style>
  <w:style w:type="character" w:styleId="Nmerodepgina">
    <w:name w:val="page number"/>
    <w:basedOn w:val="Fuentedeprrafopredeter"/>
    <w:rsid w:val="009D46C3"/>
  </w:style>
  <w:style w:type="paragraph" w:customStyle="1" w:styleId="titulos">
    <w:name w:val="titulos"/>
    <w:basedOn w:val="Normal"/>
    <w:rsid w:val="009D46C3"/>
    <w:pPr>
      <w:spacing w:before="100" w:beforeAutospacing="1" w:after="100" w:afterAutospacing="1" w:line="240" w:lineRule="auto"/>
    </w:pPr>
    <w:rPr>
      <w:rFonts w:ascii="Verdana" w:eastAsia="Times New Roman" w:hAnsi="Verdana"/>
      <w:b/>
      <w:bCs/>
      <w:color w:val="006699"/>
      <w:sz w:val="18"/>
      <w:szCs w:val="18"/>
      <w:lang w:val="es-ES" w:eastAsia="es-ES"/>
    </w:rPr>
  </w:style>
  <w:style w:type="paragraph" w:styleId="Sinespaciado">
    <w:name w:val="No Spacing"/>
    <w:qFormat/>
    <w:rsid w:val="009D46C3"/>
    <w:pPr>
      <w:spacing w:after="0" w:line="240" w:lineRule="auto"/>
    </w:pPr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1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1B65"/>
    <w:rPr>
      <w:rFonts w:ascii="Tahoma" w:eastAsia="Calibri" w:hAnsi="Tahoma" w:cs="Tahoma"/>
      <w:sz w:val="16"/>
      <w:szCs w:val="16"/>
    </w:rPr>
  </w:style>
  <w:style w:type="paragraph" w:customStyle="1" w:styleId="paragraph">
    <w:name w:val="paragraph"/>
    <w:basedOn w:val="Normal"/>
    <w:rsid w:val="00290DA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290DA3"/>
  </w:style>
  <w:style w:type="character" w:customStyle="1" w:styleId="eop">
    <w:name w:val="eop"/>
    <w:basedOn w:val="Fuentedeprrafopredeter"/>
    <w:rsid w:val="00290DA3"/>
  </w:style>
  <w:style w:type="paragraph" w:styleId="Revisin">
    <w:name w:val="Revision"/>
    <w:hidden/>
    <w:uiPriority w:val="99"/>
    <w:semiHidden/>
    <w:rsid w:val="003A5D00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6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Cobos Perez</dc:creator>
  <cp:keywords/>
  <dc:description/>
  <cp:lastModifiedBy>Derly Duarte</cp:lastModifiedBy>
  <cp:revision>2</cp:revision>
  <dcterms:created xsi:type="dcterms:W3CDTF">2022-08-03T22:32:00Z</dcterms:created>
  <dcterms:modified xsi:type="dcterms:W3CDTF">2022-08-03T22:32:00Z</dcterms:modified>
</cp:coreProperties>
</file>