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8181" w14:textId="77777777" w:rsidR="0000333C" w:rsidRDefault="0000333C" w:rsidP="007D43BE">
      <w:pPr>
        <w:pStyle w:val="Sinespaciado"/>
        <w:rPr>
          <w:rFonts w:ascii="Arial" w:hAnsi="Arial" w:cs="Arial"/>
          <w:sz w:val="24"/>
        </w:rPr>
      </w:pPr>
    </w:p>
    <w:p w14:paraId="6BB654F2" w14:textId="77777777" w:rsidR="00EC6329" w:rsidRDefault="00EC6329" w:rsidP="00EC6329">
      <w:pPr>
        <w:pStyle w:val="Sinespaciado"/>
        <w:rPr>
          <w:rFonts w:ascii="Arial" w:hAnsi="Arial" w:cs="Arial"/>
          <w:sz w:val="24"/>
        </w:rPr>
      </w:pPr>
    </w:p>
    <w:p w14:paraId="26AB13AE" w14:textId="77777777" w:rsidR="00EC6329" w:rsidRDefault="00EC6329" w:rsidP="00EC6329">
      <w:pPr>
        <w:pStyle w:val="Sinespaciado"/>
        <w:rPr>
          <w:rFonts w:ascii="Arial" w:hAnsi="Arial" w:cs="Arial"/>
          <w:sz w:val="24"/>
        </w:rPr>
      </w:pPr>
    </w:p>
    <w:p w14:paraId="0C1EB3E9" w14:textId="77777777" w:rsidR="00EC6329" w:rsidRDefault="00EC6329" w:rsidP="00EC6329">
      <w:pPr>
        <w:pStyle w:val="Sinespaciado"/>
        <w:rPr>
          <w:rFonts w:ascii="Arial" w:hAnsi="Arial" w:cs="Arial"/>
          <w:sz w:val="24"/>
        </w:rPr>
      </w:pPr>
    </w:p>
    <w:p w14:paraId="10E89FE1" w14:textId="77777777" w:rsidR="00EC6329" w:rsidRDefault="00EC6329" w:rsidP="00EC6329">
      <w:pPr>
        <w:pStyle w:val="Sinespaciado"/>
        <w:rPr>
          <w:rFonts w:ascii="Arial" w:hAnsi="Arial" w:cs="Arial"/>
          <w:sz w:val="24"/>
        </w:rPr>
      </w:pPr>
      <w:bookmarkStart w:id="0" w:name="_Hlk84858613"/>
    </w:p>
    <w:p w14:paraId="474A30FC" w14:textId="77777777" w:rsidR="00EC6329" w:rsidRDefault="00EC6329" w:rsidP="00EC6329">
      <w:pPr>
        <w:pStyle w:val="Sinespaciado"/>
        <w:rPr>
          <w:rFonts w:ascii="Arial" w:hAnsi="Arial" w:cs="Arial"/>
          <w:sz w:val="24"/>
        </w:rPr>
      </w:pPr>
    </w:p>
    <w:p w14:paraId="044620DF" w14:textId="7259E151" w:rsidR="00EC6329" w:rsidRPr="006632B8" w:rsidRDefault="007775AD" w:rsidP="00EC6329">
      <w:pPr>
        <w:pStyle w:val="Sinespaciado"/>
        <w:rPr>
          <w:rFonts w:ascii="Arial" w:hAnsi="Arial" w:cs="Arial"/>
          <w:sz w:val="24"/>
        </w:rPr>
      </w:pPr>
      <w:bookmarkStart w:id="1" w:name="_Hlk84858070"/>
      <w:r>
        <w:rPr>
          <w:rFonts w:ascii="Arial" w:hAnsi="Arial" w:cs="Arial"/>
          <w:sz w:val="24"/>
        </w:rPr>
        <w:t>Doctor</w:t>
      </w:r>
    </w:p>
    <w:p w14:paraId="1167BF04" w14:textId="7D25D862" w:rsidR="00EC6329" w:rsidRPr="00BB5C71" w:rsidRDefault="007775AD" w:rsidP="00EC6329">
      <w:pPr>
        <w:pStyle w:val="Sinespaciado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MARIO ENRIQUE CASTRO GONZÁLEZ</w:t>
      </w:r>
    </w:p>
    <w:p w14:paraId="5417B22D" w14:textId="2FEB2076" w:rsidR="00EC6329" w:rsidRPr="00E90A13" w:rsidRDefault="007775AD" w:rsidP="00EC6329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Jefe División Centro Atención al Público</w:t>
      </w:r>
    </w:p>
    <w:p w14:paraId="2C1B4B41" w14:textId="06CD8DEC" w:rsidR="00EC6329" w:rsidRPr="00E90A13" w:rsidRDefault="00152D83" w:rsidP="00EC6329">
      <w:pPr>
        <w:pStyle w:val="Sinespaciado"/>
        <w:rPr>
          <w:rFonts w:ascii="Arial" w:hAnsi="Arial" w:cs="Arial"/>
          <w:b/>
          <w:bCs/>
        </w:rPr>
      </w:pPr>
      <w:r w:rsidRPr="00E90A13">
        <w:rPr>
          <w:rFonts w:ascii="Arial" w:hAnsi="Arial" w:cs="Arial"/>
          <w:b/>
          <w:bCs/>
        </w:rPr>
        <w:t>PROCURAD</w:t>
      </w:r>
      <w:r w:rsidR="00BB5C71" w:rsidRPr="00E90A13">
        <w:rPr>
          <w:rFonts w:ascii="Arial" w:hAnsi="Arial" w:cs="Arial"/>
          <w:b/>
          <w:bCs/>
        </w:rPr>
        <w:t>U</w:t>
      </w:r>
      <w:r w:rsidRPr="00E90A13">
        <w:rPr>
          <w:rFonts w:ascii="Arial" w:hAnsi="Arial" w:cs="Arial"/>
          <w:b/>
          <w:bCs/>
        </w:rPr>
        <w:t>R</w:t>
      </w:r>
      <w:r w:rsidR="00BB5C71" w:rsidRPr="00E90A13">
        <w:rPr>
          <w:rFonts w:ascii="Arial" w:hAnsi="Arial" w:cs="Arial"/>
          <w:b/>
          <w:bCs/>
        </w:rPr>
        <w:t>ÍA</w:t>
      </w:r>
      <w:r w:rsidRPr="00E90A13">
        <w:rPr>
          <w:rFonts w:ascii="Arial" w:hAnsi="Arial" w:cs="Arial"/>
          <w:b/>
          <w:bCs/>
        </w:rPr>
        <w:t xml:space="preserve"> GENERAL DE LA NACIÓN</w:t>
      </w:r>
    </w:p>
    <w:p w14:paraId="2E22CD76" w14:textId="16CA5142" w:rsidR="00EC6329" w:rsidRPr="006632B8" w:rsidRDefault="00E90A13" w:rsidP="00EC6329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Carrera 5 No. 15-60/80 Torre B Piso 14</w:t>
      </w:r>
      <w:r w:rsidR="00EC6329">
        <w:rPr>
          <w:rFonts w:ascii="Arial" w:hAnsi="Arial" w:cs="Arial"/>
          <w:sz w:val="24"/>
        </w:rPr>
        <w:tab/>
      </w:r>
    </w:p>
    <w:bookmarkEnd w:id="0"/>
    <w:bookmarkEnd w:id="1"/>
    <w:p w14:paraId="1C0BEDAD" w14:textId="4A2CF74A" w:rsidR="006C4CF0" w:rsidRDefault="00E90A13" w:rsidP="00EC6329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Bogotá, D.C.</w:t>
      </w:r>
    </w:p>
    <w:p w14:paraId="10A9CBC2" w14:textId="77777777" w:rsidR="000A1BBF" w:rsidRDefault="000A1BBF" w:rsidP="006C4CF0">
      <w:pPr>
        <w:pStyle w:val="Sinespaciado"/>
        <w:rPr>
          <w:rFonts w:ascii="Arial" w:hAnsi="Arial" w:cs="Arial"/>
          <w:sz w:val="24"/>
        </w:rPr>
      </w:pPr>
    </w:p>
    <w:p w14:paraId="3E97FF61" w14:textId="77777777" w:rsidR="00EC6329" w:rsidRDefault="00EC6329" w:rsidP="006C4CF0">
      <w:pPr>
        <w:pStyle w:val="Sinespaciado"/>
        <w:rPr>
          <w:rFonts w:ascii="Arial" w:hAnsi="Arial" w:cs="Arial"/>
          <w:sz w:val="24"/>
        </w:rPr>
      </w:pPr>
    </w:p>
    <w:p w14:paraId="5CFA9702" w14:textId="65B07C28" w:rsidR="000A1BBF" w:rsidRDefault="00027A30" w:rsidP="006C4CF0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A5ECE" wp14:editId="4CC3D9F4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419735"/>
                <wp:effectExtent l="0" t="3175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419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B9BD3" w14:textId="77777777" w:rsidR="006C4CF0" w:rsidRPr="00E90A13" w:rsidRDefault="006C4CF0" w:rsidP="006C4CF0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E90A13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6A5E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3.0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" filled="f" stroked="f">
                <v:textbox style="mso-fit-shape-to-text:t">
                  <w:txbxContent>
                    <w:p w14:paraId="371B9BD3" w14:textId="77777777" w:rsidR="006C4CF0" w:rsidRPr="00E90A13" w:rsidRDefault="006C4CF0" w:rsidP="006C4CF0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E90A13">
                        <w:rPr>
                          <w:rFonts w:ascii="Arial" w:hAnsi="Arial" w:cs="Arial"/>
                          <w:b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p w14:paraId="14801726" w14:textId="77777777" w:rsidR="000A1BBF" w:rsidRPr="007D43BE" w:rsidRDefault="000A1BBF" w:rsidP="006C4CF0">
      <w:pPr>
        <w:pStyle w:val="Sinespaciado"/>
        <w:rPr>
          <w:rFonts w:ascii="Arial" w:hAnsi="Arial" w:cs="Arial"/>
          <w:sz w:val="24"/>
        </w:rPr>
      </w:pPr>
    </w:p>
    <w:tbl>
      <w:tblPr>
        <w:tblW w:w="808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5812"/>
      </w:tblGrid>
      <w:tr w:rsidR="006C4CF0" w:rsidRPr="007D43BE" w14:paraId="0A43C5D5" w14:textId="77777777" w:rsidTr="000A1BBF">
        <w:trPr>
          <w:trHeight w:val="287"/>
        </w:trPr>
        <w:tc>
          <w:tcPr>
            <w:tcW w:w="2268" w:type="dxa"/>
            <w:shd w:val="clear" w:color="auto" w:fill="auto"/>
          </w:tcPr>
          <w:p w14:paraId="1104C41B" w14:textId="77777777" w:rsidR="006C4CF0" w:rsidRPr="00E90A13" w:rsidRDefault="006C4CF0" w:rsidP="00B11A56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E90A13">
              <w:rPr>
                <w:rFonts w:ascii="Arial" w:hAnsi="Arial" w:cs="Arial"/>
                <w:b/>
                <w:sz w:val="24"/>
              </w:rPr>
              <w:t xml:space="preserve">Dependencia </w:t>
            </w:r>
          </w:p>
        </w:tc>
        <w:tc>
          <w:tcPr>
            <w:tcW w:w="5812" w:type="dxa"/>
            <w:shd w:val="clear" w:color="auto" w:fill="auto"/>
          </w:tcPr>
          <w:p w14:paraId="7EE3F53B" w14:textId="234CEA97" w:rsidR="006C4CF0" w:rsidRPr="007D43BE" w:rsidRDefault="006D2C7F" w:rsidP="00B11A56">
            <w:pPr>
              <w:pStyle w:val="Sinespaciado"/>
              <w:rPr>
                <w:rFonts w:ascii="Arial" w:hAnsi="Arial" w:cs="Arial"/>
                <w:sz w:val="24"/>
              </w:rPr>
            </w:pPr>
            <w:ins w:id="2" w:author="Derly Duarte" w:date="2022-08-03T17:35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${Dependencia}</w:t>
              </w:r>
            </w:ins>
          </w:p>
        </w:tc>
      </w:tr>
      <w:tr w:rsidR="006C4CF0" w:rsidRPr="007D43BE" w14:paraId="01462BE5" w14:textId="77777777" w:rsidTr="000A1BBF">
        <w:trPr>
          <w:trHeight w:val="287"/>
        </w:trPr>
        <w:tc>
          <w:tcPr>
            <w:tcW w:w="2268" w:type="dxa"/>
            <w:shd w:val="clear" w:color="auto" w:fill="auto"/>
          </w:tcPr>
          <w:p w14:paraId="65093758" w14:textId="77777777" w:rsidR="006C4CF0" w:rsidRPr="00E90A13" w:rsidRDefault="006C4CF0" w:rsidP="00B11A56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E90A13">
              <w:rPr>
                <w:rFonts w:ascii="Arial" w:hAnsi="Arial" w:cs="Arial"/>
                <w:b/>
                <w:sz w:val="24"/>
              </w:rPr>
              <w:t xml:space="preserve">Radicación No. </w:t>
            </w:r>
          </w:p>
        </w:tc>
        <w:tc>
          <w:tcPr>
            <w:tcW w:w="5812" w:type="dxa"/>
            <w:shd w:val="clear" w:color="auto" w:fill="auto"/>
          </w:tcPr>
          <w:p w14:paraId="2D9D294D" w14:textId="71EC64D8" w:rsidR="006C4CF0" w:rsidRPr="007D43BE" w:rsidRDefault="006D2C7F" w:rsidP="00B11A56">
            <w:pPr>
              <w:pStyle w:val="Sinespaciado"/>
              <w:rPr>
                <w:rFonts w:ascii="Arial" w:hAnsi="Arial" w:cs="Arial"/>
                <w:sz w:val="24"/>
              </w:rPr>
            </w:pPr>
            <w:ins w:id="3" w:author="Derly Duarte" w:date="2022-08-03T17:36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Radicado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6C4CF0" w:rsidRPr="007D43BE" w14:paraId="0FCE4503" w14:textId="77777777" w:rsidTr="000A1BBF">
        <w:trPr>
          <w:trHeight w:val="287"/>
        </w:trPr>
        <w:tc>
          <w:tcPr>
            <w:tcW w:w="2268" w:type="dxa"/>
            <w:shd w:val="clear" w:color="auto" w:fill="auto"/>
          </w:tcPr>
          <w:p w14:paraId="7C0E9727" w14:textId="77777777" w:rsidR="006C4CF0" w:rsidRPr="00E90A13" w:rsidRDefault="006C4CF0" w:rsidP="00B11A56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E90A13">
              <w:rPr>
                <w:rFonts w:ascii="Arial" w:hAnsi="Arial" w:cs="Arial"/>
                <w:b/>
                <w:sz w:val="24"/>
              </w:rPr>
              <w:fldChar w:fldCharType="begin"/>
            </w:r>
            <w:r w:rsidRPr="00E90A13">
              <w:rPr>
                <w:rFonts w:ascii="Arial" w:hAnsi="Arial" w:cs="Arial"/>
                <w:b/>
                <w:sz w:val="24"/>
              </w:rPr>
              <w:instrText xml:space="preserve"> MERGEFIELD "Tipo_Providencia" </w:instrText>
            </w:r>
            <w:r w:rsidRPr="00E90A13">
              <w:rPr>
                <w:rFonts w:ascii="Arial" w:hAnsi="Arial" w:cs="Arial"/>
                <w:b/>
                <w:sz w:val="24"/>
              </w:rPr>
              <w:fldChar w:fldCharType="separate"/>
            </w:r>
            <w:r w:rsidRPr="00E90A13">
              <w:rPr>
                <w:rFonts w:ascii="Arial" w:hAnsi="Arial" w:cs="Arial"/>
                <w:b/>
                <w:noProof/>
                <w:sz w:val="24"/>
              </w:rPr>
              <w:t>Auto</w:t>
            </w:r>
            <w:r w:rsidRPr="00E90A13">
              <w:rPr>
                <w:rFonts w:ascii="Arial" w:hAnsi="Arial" w:cs="Arial"/>
                <w:b/>
                <w:sz w:val="24"/>
              </w:rPr>
              <w:fldChar w:fldCharType="end"/>
            </w:r>
            <w:r w:rsidRPr="00E90A13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E90A13">
              <w:rPr>
                <w:rFonts w:ascii="Arial" w:hAnsi="Arial" w:cs="Arial"/>
                <w:b/>
                <w:sz w:val="24"/>
              </w:rPr>
              <w:t>N°</w:t>
            </w:r>
            <w:proofErr w:type="spellEnd"/>
          </w:p>
        </w:tc>
        <w:tc>
          <w:tcPr>
            <w:tcW w:w="5812" w:type="dxa"/>
            <w:shd w:val="clear" w:color="auto" w:fill="auto"/>
          </w:tcPr>
          <w:p w14:paraId="56C99E64" w14:textId="73F2D7DF" w:rsidR="006C4CF0" w:rsidRPr="007D43BE" w:rsidRDefault="006D2C7F" w:rsidP="000A1BBF">
            <w:pPr>
              <w:pStyle w:val="Sinespaciado"/>
              <w:rPr>
                <w:rFonts w:ascii="Arial" w:hAnsi="Arial" w:cs="Arial"/>
                <w:sz w:val="24"/>
              </w:rPr>
            </w:pPr>
            <w:ins w:id="4" w:author="Derly Duarte" w:date="2022-08-03T17:36:00Z"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${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Auto</w:t>
              </w:r>
              <w:r>
                <w:rPr>
                  <w:rFonts w:ascii="Arial" w:eastAsia="Times New Roman" w:hAnsi="Arial" w:cs="Arial"/>
                  <w:sz w:val="24"/>
                  <w:szCs w:val="24"/>
                  <w:lang w:val="es-ES" w:eastAsia="ar-SA"/>
                </w:rPr>
                <w:t>}</w:t>
              </w:r>
            </w:ins>
          </w:p>
        </w:tc>
      </w:tr>
      <w:tr w:rsidR="006C4CF0" w:rsidRPr="007D43BE" w14:paraId="64D3F870" w14:textId="77777777" w:rsidTr="000A1BBF">
        <w:trPr>
          <w:trHeight w:val="303"/>
        </w:trPr>
        <w:tc>
          <w:tcPr>
            <w:tcW w:w="2268" w:type="dxa"/>
            <w:shd w:val="clear" w:color="auto" w:fill="auto"/>
          </w:tcPr>
          <w:p w14:paraId="773A4008" w14:textId="77777777" w:rsidR="006C4CF0" w:rsidRPr="00E90A13" w:rsidRDefault="006C4CF0" w:rsidP="00B11A56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E90A13">
              <w:rPr>
                <w:rFonts w:ascii="Arial" w:hAnsi="Arial" w:cs="Arial"/>
                <w:b/>
                <w:sz w:val="24"/>
              </w:rPr>
              <w:t>Decisión</w:t>
            </w:r>
          </w:p>
        </w:tc>
        <w:tc>
          <w:tcPr>
            <w:tcW w:w="5812" w:type="dxa"/>
            <w:shd w:val="clear" w:color="auto" w:fill="auto"/>
          </w:tcPr>
          <w:p w14:paraId="17CC56B2" w14:textId="428A52B5" w:rsidR="006C4CF0" w:rsidRPr="00E90A13" w:rsidRDefault="00E90A13" w:rsidP="00E90A1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 Acta de F</w:t>
            </w:r>
            <w:r w:rsidR="006C4CF0">
              <w:rPr>
                <w:rFonts w:ascii="Arial" w:hAnsi="Arial" w:cs="Arial"/>
                <w:sz w:val="24"/>
              </w:rPr>
              <w:t xml:space="preserve">allo Sancionatorio </w:t>
            </w:r>
            <w:r w:rsidR="00DD7406">
              <w:rPr>
                <w:rFonts w:ascii="Arial" w:hAnsi="Arial" w:cs="Arial"/>
                <w:sz w:val="24"/>
              </w:rPr>
              <w:t xml:space="preserve">Procedimiento </w:t>
            </w:r>
            <w:r w:rsidR="00DD7406" w:rsidRPr="000A1BBF">
              <w:rPr>
                <w:rFonts w:ascii="Arial" w:hAnsi="Arial" w:cs="Arial"/>
                <w:sz w:val="24"/>
              </w:rPr>
              <w:t>V</w:t>
            </w:r>
            <w:r w:rsidR="006C4CF0" w:rsidRPr="000A1BBF">
              <w:rPr>
                <w:rFonts w:ascii="Arial" w:hAnsi="Arial" w:cs="Arial"/>
                <w:sz w:val="24"/>
              </w:rPr>
              <w:t>erbal</w:t>
            </w:r>
            <w:r w:rsidR="0021084A">
              <w:rPr>
                <w:rFonts w:ascii="Arial" w:hAnsi="Arial" w:cs="Arial"/>
                <w:sz w:val="24"/>
              </w:rPr>
              <w:t xml:space="preserve"> </w:t>
            </w:r>
            <w:r w:rsidR="0021084A" w:rsidRPr="00E90A13">
              <w:rPr>
                <w:rFonts w:ascii="Arial" w:hAnsi="Arial" w:cs="Arial"/>
                <w:b/>
                <w:bCs/>
                <w:sz w:val="24"/>
                <w:lang w:val="es-ES"/>
              </w:rPr>
              <w:t>[</w:t>
            </w:r>
            <w:r w:rsidR="00DD7406" w:rsidRPr="00E90A13">
              <w:rPr>
                <w:rFonts w:ascii="Arial" w:hAnsi="Arial" w:cs="Arial"/>
                <w:b/>
                <w:bCs/>
                <w:sz w:val="24"/>
              </w:rPr>
              <w:t>Ordinario</w:t>
            </w:r>
            <w:r w:rsidR="0021084A" w:rsidRPr="00E90A13">
              <w:rPr>
                <w:rFonts w:ascii="Arial" w:hAnsi="Arial" w:cs="Arial"/>
                <w:b/>
                <w:bCs/>
                <w:sz w:val="24"/>
              </w:rPr>
              <w:t>]</w:t>
            </w:r>
          </w:p>
          <w:p w14:paraId="10B758BD" w14:textId="6BAEC0F5" w:rsidR="00E90A13" w:rsidRPr="00E90A13" w:rsidRDefault="00E90A13" w:rsidP="00E90A1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- </w:t>
            </w:r>
            <w:r w:rsidRPr="00E90A13">
              <w:rPr>
                <w:rFonts w:ascii="Arial" w:hAnsi="Arial" w:cs="Arial"/>
                <w:bCs/>
                <w:sz w:val="24"/>
              </w:rPr>
              <w:t>Segunda Instancia- Resolución que decide Recurso de Apelación Fallo</w:t>
            </w:r>
            <w:r>
              <w:rPr>
                <w:rFonts w:ascii="Arial" w:hAnsi="Arial" w:cs="Arial"/>
                <w:bCs/>
                <w:sz w:val="24"/>
              </w:rPr>
              <w:t>. (si procede)</w:t>
            </w:r>
          </w:p>
        </w:tc>
      </w:tr>
    </w:tbl>
    <w:p w14:paraId="32EEE037" w14:textId="77777777" w:rsidR="006C4CF0" w:rsidRPr="007D43BE" w:rsidRDefault="006C4CF0" w:rsidP="006C4CF0">
      <w:pPr>
        <w:pStyle w:val="Sinespaciado"/>
        <w:rPr>
          <w:rFonts w:ascii="Arial" w:hAnsi="Arial" w:cs="Arial"/>
          <w:sz w:val="24"/>
        </w:rPr>
      </w:pPr>
    </w:p>
    <w:p w14:paraId="111C7DAB" w14:textId="77777777" w:rsidR="006C4CF0" w:rsidRDefault="006C4CF0" w:rsidP="006C4CF0">
      <w:pPr>
        <w:pStyle w:val="Sinespaciado"/>
        <w:rPr>
          <w:rFonts w:ascii="Arial" w:hAnsi="Arial" w:cs="Arial"/>
          <w:sz w:val="24"/>
        </w:rPr>
      </w:pPr>
    </w:p>
    <w:p w14:paraId="0D0DBAE0" w14:textId="77777777" w:rsidR="006C4CF0" w:rsidRDefault="006C4CF0" w:rsidP="006C4CF0">
      <w:pPr>
        <w:pStyle w:val="Sinespaciado"/>
        <w:rPr>
          <w:rFonts w:ascii="Arial" w:hAnsi="Arial" w:cs="Arial"/>
          <w:sz w:val="24"/>
        </w:rPr>
      </w:pPr>
    </w:p>
    <w:p w14:paraId="62C6EE3A" w14:textId="77777777" w:rsidR="006C4CF0" w:rsidRDefault="006C4CF0" w:rsidP="006C4CF0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 doctor(a):</w:t>
      </w:r>
    </w:p>
    <w:p w14:paraId="04AE1285" w14:textId="682CF597" w:rsidR="006C4CF0" w:rsidRDefault="006C4CF0" w:rsidP="006C4CF0">
      <w:pPr>
        <w:pStyle w:val="Sinespaciado"/>
        <w:rPr>
          <w:rFonts w:ascii="Arial" w:hAnsi="Arial" w:cs="Arial"/>
        </w:rPr>
      </w:pPr>
    </w:p>
    <w:p w14:paraId="1FD69B64" w14:textId="77777777" w:rsidR="00EC6329" w:rsidRPr="007C0011" w:rsidRDefault="00EC6329" w:rsidP="006C4CF0">
      <w:pPr>
        <w:pStyle w:val="Sinespaciado"/>
        <w:rPr>
          <w:rFonts w:ascii="Arial" w:hAnsi="Arial" w:cs="Arial"/>
        </w:rPr>
      </w:pPr>
    </w:p>
    <w:p w14:paraId="25093DED" w14:textId="4AB9B4A3" w:rsidR="005F05CE" w:rsidRDefault="000A1BBF" w:rsidP="006C4CF0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>Respetuosamente informo que m</w:t>
      </w:r>
      <w:r w:rsidR="006C4CF0" w:rsidRPr="007C0011">
        <w:rPr>
          <w:rFonts w:ascii="Arial" w:hAnsi="Arial" w:cs="Arial"/>
          <w:sz w:val="24"/>
          <w:szCs w:val="24"/>
        </w:rPr>
        <w:t>ediante la providencia del asunto se impuso sanción a</w:t>
      </w:r>
      <w:r w:rsidR="005F05CE">
        <w:rPr>
          <w:rFonts w:ascii="Arial" w:hAnsi="Arial" w:cs="Arial"/>
          <w:sz w:val="24"/>
          <w:szCs w:val="24"/>
        </w:rPr>
        <w:t>l</w:t>
      </w:r>
      <w:r w:rsidR="006C4CF0">
        <w:rPr>
          <w:rFonts w:ascii="Arial" w:hAnsi="Arial" w:cs="Arial"/>
          <w:sz w:val="24"/>
          <w:szCs w:val="24"/>
        </w:rPr>
        <w:t xml:space="preserve"> </w:t>
      </w:r>
      <w:r w:rsidR="005F05CE">
        <w:rPr>
          <w:rFonts w:ascii="Arial" w:hAnsi="Arial" w:cs="Arial"/>
          <w:sz w:val="24"/>
          <w:szCs w:val="24"/>
        </w:rPr>
        <w:t>(</w:t>
      </w:r>
      <w:r w:rsidR="006C4CF0" w:rsidRPr="007C0011">
        <w:rPr>
          <w:rFonts w:ascii="Arial" w:hAnsi="Arial" w:cs="Arial"/>
          <w:sz w:val="24"/>
          <w:szCs w:val="24"/>
        </w:rPr>
        <w:t>l</w:t>
      </w:r>
      <w:r w:rsidR="006C4CF0">
        <w:rPr>
          <w:rFonts w:ascii="Arial" w:hAnsi="Arial" w:cs="Arial"/>
          <w:sz w:val="24"/>
          <w:szCs w:val="24"/>
        </w:rPr>
        <w:t>a</w:t>
      </w:r>
      <w:r w:rsidR="005F05CE">
        <w:rPr>
          <w:rFonts w:ascii="Arial" w:hAnsi="Arial" w:cs="Arial"/>
          <w:sz w:val="24"/>
          <w:szCs w:val="24"/>
        </w:rPr>
        <w:t>)</w:t>
      </w:r>
      <w:r w:rsidR="006C4CF0" w:rsidRPr="007C0011">
        <w:rPr>
          <w:rFonts w:ascii="Arial" w:hAnsi="Arial" w:cs="Arial"/>
          <w:sz w:val="24"/>
          <w:szCs w:val="24"/>
        </w:rPr>
        <w:t xml:space="preserve"> </w:t>
      </w:r>
      <w:r w:rsidR="006C4CF0">
        <w:rPr>
          <w:rFonts w:ascii="Arial" w:hAnsi="Arial" w:cs="Arial"/>
          <w:sz w:val="24"/>
          <w:szCs w:val="24"/>
        </w:rPr>
        <w:t>funcionari</w:t>
      </w:r>
      <w:r w:rsidR="005F05CE">
        <w:rPr>
          <w:rFonts w:ascii="Arial" w:hAnsi="Arial" w:cs="Arial"/>
          <w:sz w:val="24"/>
          <w:szCs w:val="24"/>
        </w:rPr>
        <w:t>o(</w:t>
      </w:r>
      <w:r w:rsidR="006C4CF0">
        <w:rPr>
          <w:rFonts w:ascii="Arial" w:hAnsi="Arial" w:cs="Arial"/>
          <w:sz w:val="24"/>
          <w:szCs w:val="24"/>
        </w:rPr>
        <w:t>a</w:t>
      </w:r>
      <w:r w:rsidR="005F05CE">
        <w:rPr>
          <w:rFonts w:ascii="Arial" w:hAnsi="Arial" w:cs="Arial"/>
          <w:sz w:val="24"/>
          <w:szCs w:val="24"/>
        </w:rPr>
        <w:t>)</w:t>
      </w:r>
      <w:r w:rsidR="006C4CF0" w:rsidRPr="007C00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____________________________</w:t>
      </w:r>
      <w:r w:rsidR="006C4CF0">
        <w:rPr>
          <w:rFonts w:ascii="Arial" w:hAnsi="Arial" w:cs="Arial"/>
          <w:sz w:val="24"/>
          <w:szCs w:val="24"/>
          <w:lang w:val="es-MX"/>
        </w:rPr>
        <w:t>,  identificado(a)</w:t>
      </w:r>
      <w:r>
        <w:rPr>
          <w:rFonts w:ascii="Arial" w:hAnsi="Arial" w:cs="Arial"/>
          <w:sz w:val="24"/>
          <w:szCs w:val="24"/>
          <w:lang w:val="es-MX"/>
        </w:rPr>
        <w:t xml:space="preserve"> con cédula de ciudadanía No.</w:t>
      </w:r>
      <w:r w:rsidR="006C4CF0" w:rsidRPr="007C0011">
        <w:rPr>
          <w:rFonts w:ascii="Arial" w:hAnsi="Arial" w:cs="Arial"/>
          <w:sz w:val="24"/>
          <w:szCs w:val="24"/>
          <w:lang w:val="es-MX"/>
        </w:rPr>
        <w:t xml:space="preserve"> </w:t>
      </w:r>
      <w:r w:rsidRPr="000A1BBF">
        <w:rPr>
          <w:rFonts w:ascii="Arial" w:hAnsi="Arial" w:cs="Arial"/>
          <w:bCs/>
          <w:sz w:val="24"/>
          <w:szCs w:val="24"/>
        </w:rPr>
        <w:t>_______________</w:t>
      </w:r>
      <w:r w:rsidR="006C4CF0" w:rsidRPr="007C0011">
        <w:rPr>
          <w:rFonts w:ascii="Arial" w:hAnsi="Arial" w:cs="Arial"/>
          <w:b/>
          <w:bCs/>
          <w:sz w:val="24"/>
          <w:szCs w:val="24"/>
        </w:rPr>
        <w:t xml:space="preserve"> </w:t>
      </w:r>
      <w:r w:rsidR="006C4CF0" w:rsidRPr="007C0011">
        <w:rPr>
          <w:rFonts w:ascii="Arial" w:hAnsi="Arial" w:cs="Arial"/>
          <w:sz w:val="24"/>
          <w:szCs w:val="24"/>
          <w:lang w:val="es-MX"/>
        </w:rPr>
        <w:t xml:space="preserve">de </w:t>
      </w:r>
      <w:r>
        <w:rPr>
          <w:rFonts w:ascii="Arial" w:hAnsi="Arial" w:cs="Arial"/>
          <w:sz w:val="24"/>
          <w:szCs w:val="24"/>
          <w:lang w:val="es-MX"/>
        </w:rPr>
        <w:t xml:space="preserve">___________, </w:t>
      </w:r>
      <w:r w:rsidR="00E90A13">
        <w:rPr>
          <w:rFonts w:ascii="Arial" w:hAnsi="Arial" w:cs="Arial"/>
          <w:sz w:val="24"/>
          <w:szCs w:val="24"/>
          <w:lang w:val="es-MX"/>
        </w:rPr>
        <w:t xml:space="preserve"> en su condición de (cargo desempeñado para la época de los hechos)________________ en la (entidad)  ____________________, para la época de los hechos investigados, consistente en (colocar la sanción impuesta)  ______________________</w:t>
      </w:r>
      <w:r>
        <w:rPr>
          <w:rFonts w:ascii="Arial" w:hAnsi="Arial" w:cs="Arial"/>
          <w:sz w:val="24"/>
          <w:szCs w:val="24"/>
          <w:lang w:val="es-MX"/>
        </w:rPr>
        <w:t>la cual quedó</w:t>
      </w:r>
      <w:r w:rsidR="006C4CF0" w:rsidRPr="007C0011">
        <w:rPr>
          <w:rFonts w:ascii="Arial" w:hAnsi="Arial" w:cs="Arial"/>
          <w:sz w:val="24"/>
          <w:szCs w:val="24"/>
          <w:lang w:val="es-MX"/>
        </w:rPr>
        <w:t xml:space="preserve"> ejecutoriada </w:t>
      </w:r>
      <w:r w:rsidR="006C4CF0">
        <w:rPr>
          <w:rFonts w:ascii="Arial" w:hAnsi="Arial" w:cs="Arial"/>
          <w:sz w:val="24"/>
          <w:szCs w:val="24"/>
          <w:lang w:val="es-MX"/>
        </w:rPr>
        <w:t>en los términos de</w:t>
      </w:r>
      <w:r w:rsidR="00E90A13">
        <w:rPr>
          <w:rFonts w:ascii="Arial" w:hAnsi="Arial" w:cs="Arial"/>
          <w:sz w:val="24"/>
          <w:szCs w:val="24"/>
          <w:lang w:val="es-MX"/>
        </w:rPr>
        <w:t xml:space="preserve"> Ley.</w:t>
      </w:r>
    </w:p>
    <w:p w14:paraId="6E997D1E" w14:textId="77777777" w:rsidR="005F05CE" w:rsidRDefault="005F05CE" w:rsidP="006C4CF0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14:paraId="1161E7CE" w14:textId="5153AF53" w:rsidR="006C4CF0" w:rsidRDefault="005F05CE" w:rsidP="005F05CE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MX"/>
        </w:rPr>
        <w:t>Por lo anterior, nos permitimos</w:t>
      </w:r>
      <w:r w:rsidR="006C4CF0" w:rsidRPr="00DD7406">
        <w:rPr>
          <w:rFonts w:ascii="Arial" w:hAnsi="Arial" w:cs="Arial"/>
          <w:color w:val="FF0000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allegar a su D</w:t>
      </w:r>
      <w:r w:rsidR="006C4CF0">
        <w:rPr>
          <w:rFonts w:ascii="Arial" w:hAnsi="Arial" w:cs="Arial"/>
          <w:sz w:val="24"/>
          <w:szCs w:val="24"/>
          <w:lang w:val="es-MX"/>
        </w:rPr>
        <w:t>espacho</w:t>
      </w:r>
      <w:r w:rsidR="006C4CF0" w:rsidRPr="007C0011">
        <w:rPr>
          <w:rFonts w:ascii="Arial" w:hAnsi="Arial" w:cs="Arial"/>
          <w:sz w:val="24"/>
          <w:szCs w:val="24"/>
          <w:lang w:val="es-MX"/>
        </w:rPr>
        <w:t xml:space="preserve"> formulario de registro de sanción disciplinaria </w:t>
      </w:r>
      <w:r>
        <w:rPr>
          <w:rFonts w:ascii="Arial" w:hAnsi="Arial" w:cs="Arial"/>
          <w:sz w:val="24"/>
          <w:szCs w:val="24"/>
          <w:lang w:val="es-MX"/>
        </w:rPr>
        <w:t xml:space="preserve">debidamente diligenciado; solicitando que </w:t>
      </w:r>
      <w:r>
        <w:rPr>
          <w:rFonts w:ascii="Arial" w:hAnsi="Arial" w:cs="Arial"/>
          <w:sz w:val="24"/>
          <w:szCs w:val="24"/>
        </w:rPr>
        <w:t>u</w:t>
      </w:r>
      <w:r w:rsidR="006C4CF0" w:rsidRPr="007C0011">
        <w:rPr>
          <w:rFonts w:ascii="Arial" w:hAnsi="Arial" w:cs="Arial"/>
          <w:sz w:val="24"/>
          <w:szCs w:val="24"/>
        </w:rPr>
        <w:t>na vez se registre la sanción disciplinaria impues</w:t>
      </w:r>
      <w:r w:rsidR="00DD7406">
        <w:rPr>
          <w:rFonts w:ascii="Arial" w:hAnsi="Arial" w:cs="Arial"/>
          <w:sz w:val="24"/>
          <w:szCs w:val="24"/>
        </w:rPr>
        <w:t>ta al referido</w:t>
      </w:r>
      <w:r>
        <w:rPr>
          <w:rFonts w:ascii="Arial" w:hAnsi="Arial" w:cs="Arial"/>
          <w:sz w:val="24"/>
          <w:szCs w:val="24"/>
        </w:rPr>
        <w:t xml:space="preserve"> servidor</w:t>
      </w:r>
      <w:r w:rsidR="00A64685">
        <w:rPr>
          <w:rFonts w:ascii="Arial" w:hAnsi="Arial" w:cs="Arial"/>
          <w:sz w:val="24"/>
          <w:szCs w:val="24"/>
        </w:rPr>
        <w:t>(a)</w:t>
      </w:r>
      <w:r w:rsidR="00DD7406">
        <w:rPr>
          <w:rFonts w:ascii="Arial" w:hAnsi="Arial" w:cs="Arial"/>
          <w:sz w:val="24"/>
          <w:szCs w:val="24"/>
        </w:rPr>
        <w:t>,</w:t>
      </w:r>
      <w:r w:rsidR="006C4CF0" w:rsidRPr="007C00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informe</w:t>
      </w:r>
      <w:r w:rsidR="006C4CF0" w:rsidRPr="007C0011">
        <w:rPr>
          <w:rFonts w:ascii="Arial" w:hAnsi="Arial" w:cs="Arial"/>
          <w:sz w:val="24"/>
          <w:szCs w:val="24"/>
        </w:rPr>
        <w:t xml:space="preserve"> a esta Personería</w:t>
      </w:r>
      <w:r w:rsidR="00155C9F">
        <w:rPr>
          <w:rFonts w:ascii="Arial" w:hAnsi="Arial" w:cs="Arial"/>
          <w:sz w:val="24"/>
          <w:szCs w:val="24"/>
        </w:rPr>
        <w:t xml:space="preserve"> Delegada</w:t>
      </w:r>
      <w:r>
        <w:rPr>
          <w:rFonts w:ascii="Arial" w:hAnsi="Arial" w:cs="Arial"/>
          <w:sz w:val="24"/>
          <w:szCs w:val="24"/>
        </w:rPr>
        <w:t>,</w:t>
      </w:r>
      <w:r w:rsidR="006C4CF0" w:rsidRPr="007C0011">
        <w:rPr>
          <w:rFonts w:ascii="Arial" w:hAnsi="Arial" w:cs="Arial"/>
          <w:sz w:val="24"/>
          <w:szCs w:val="24"/>
        </w:rPr>
        <w:t xml:space="preserve"> a efecto de </w:t>
      </w:r>
      <w:r>
        <w:rPr>
          <w:rFonts w:ascii="Arial" w:hAnsi="Arial" w:cs="Arial"/>
          <w:sz w:val="24"/>
          <w:szCs w:val="24"/>
        </w:rPr>
        <w:t>incorporar</w:t>
      </w:r>
      <w:r w:rsidR="006C4CF0" w:rsidRPr="007C0011">
        <w:rPr>
          <w:rFonts w:ascii="Arial" w:hAnsi="Arial" w:cs="Arial"/>
          <w:sz w:val="24"/>
          <w:szCs w:val="24"/>
        </w:rPr>
        <w:t xml:space="preserve"> a las diligencias el Certificado de Antecedentes y </w:t>
      </w:r>
      <w:r>
        <w:rPr>
          <w:rFonts w:ascii="Arial" w:hAnsi="Arial" w:cs="Arial"/>
          <w:sz w:val="24"/>
          <w:szCs w:val="24"/>
        </w:rPr>
        <w:t>continuar con el debido seguimiento a su cumplimiento.</w:t>
      </w:r>
    </w:p>
    <w:p w14:paraId="74067FB5" w14:textId="77777777" w:rsidR="005F05CE" w:rsidRPr="007C0011" w:rsidRDefault="005F05CE" w:rsidP="005F05CE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85E3399" w14:textId="77777777" w:rsidR="006C4CF0" w:rsidRPr="00D45A8B" w:rsidRDefault="006C4CF0" w:rsidP="006C4CF0">
      <w:pPr>
        <w:jc w:val="both"/>
        <w:rPr>
          <w:rFonts w:ascii="Arial" w:hAnsi="Arial" w:cs="Arial"/>
          <w:sz w:val="24"/>
          <w:szCs w:val="24"/>
        </w:rPr>
      </w:pPr>
      <w:r w:rsidRPr="00D45A8B">
        <w:rPr>
          <w:rFonts w:ascii="Arial" w:hAnsi="Arial" w:cs="Arial"/>
          <w:sz w:val="24"/>
          <w:szCs w:val="24"/>
        </w:rPr>
        <w:t>Agradeciendo su a</w:t>
      </w:r>
      <w:r w:rsidR="005F05CE">
        <w:rPr>
          <w:rFonts w:ascii="Arial" w:hAnsi="Arial" w:cs="Arial"/>
          <w:sz w:val="24"/>
          <w:szCs w:val="24"/>
        </w:rPr>
        <w:t>tención y oportuna colaboración,</w:t>
      </w:r>
    </w:p>
    <w:p w14:paraId="10EE3D57" w14:textId="77777777" w:rsidR="006C4CF0" w:rsidRDefault="006C4CF0" w:rsidP="006C4CF0">
      <w:pPr>
        <w:pStyle w:val="Sinespaciado"/>
        <w:jc w:val="both"/>
        <w:rPr>
          <w:rFonts w:ascii="Arial" w:hAnsi="Arial" w:cs="Arial"/>
          <w:sz w:val="24"/>
        </w:rPr>
      </w:pPr>
    </w:p>
    <w:p w14:paraId="78B38C99" w14:textId="77777777" w:rsidR="006C4CF0" w:rsidRDefault="006C4CF0" w:rsidP="006C4CF0">
      <w:pPr>
        <w:pStyle w:val="Sinespaciado"/>
        <w:jc w:val="both"/>
        <w:rPr>
          <w:rFonts w:ascii="Arial" w:hAnsi="Arial" w:cs="Arial"/>
          <w:sz w:val="24"/>
        </w:rPr>
      </w:pPr>
    </w:p>
    <w:p w14:paraId="788E0E70" w14:textId="77777777" w:rsidR="00EC6329" w:rsidRDefault="00EC6329" w:rsidP="00EC6329">
      <w:pPr>
        <w:pStyle w:val="Sinespaciado"/>
        <w:jc w:val="both"/>
        <w:rPr>
          <w:rFonts w:ascii="Arial" w:hAnsi="Arial" w:cs="Arial"/>
          <w:b/>
          <w:sz w:val="24"/>
        </w:rPr>
      </w:pPr>
      <w:bookmarkStart w:id="5" w:name="_Hlk84864874"/>
      <w:bookmarkStart w:id="6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7CCCE747" w14:textId="77777777" w:rsidR="00EC6329" w:rsidRPr="008D0ECE" w:rsidRDefault="00EC6329" w:rsidP="00EC6329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5BD19417" w14:textId="77777777" w:rsidR="00EC6329" w:rsidRPr="00E90A13" w:rsidRDefault="00EC6329" w:rsidP="00EC6329">
      <w:pPr>
        <w:pStyle w:val="Sinespaciad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  <w:bookmarkEnd w:id="5"/>
    </w:p>
    <w:p w14:paraId="122B1598" w14:textId="3174A27C" w:rsidR="00EC6329" w:rsidRPr="00E90A13" w:rsidRDefault="00EC6329" w:rsidP="00EC6329">
      <w:pPr>
        <w:pStyle w:val="Sinespaciado"/>
        <w:jc w:val="both"/>
        <w:rPr>
          <w:rFonts w:ascii="Arial" w:hAnsi="Arial" w:cs="Arial"/>
          <w:sz w:val="16"/>
          <w:szCs w:val="16"/>
        </w:rPr>
      </w:pPr>
    </w:p>
    <w:p w14:paraId="628A2C43" w14:textId="67CDD9A7" w:rsidR="00EC6329" w:rsidRPr="00E90A13" w:rsidRDefault="00EC6329" w:rsidP="00EC6329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E90A13">
        <w:rPr>
          <w:rFonts w:ascii="Arial" w:hAnsi="Arial" w:cs="Arial"/>
          <w:sz w:val="16"/>
          <w:szCs w:val="16"/>
        </w:rPr>
        <w:t>Anexo(s): Lo</w:t>
      </w:r>
      <w:r w:rsidRPr="00E90A13">
        <w:rPr>
          <w:rFonts w:ascii="Arial" w:hAnsi="Arial" w:cs="Arial"/>
          <w:b/>
          <w:sz w:val="16"/>
          <w:szCs w:val="16"/>
        </w:rPr>
        <w:t xml:space="preserve"> </w:t>
      </w:r>
      <w:r w:rsidRPr="00E90A13">
        <w:rPr>
          <w:rFonts w:ascii="Arial" w:hAnsi="Arial" w:cs="Arial"/>
          <w:sz w:val="16"/>
          <w:szCs w:val="16"/>
        </w:rPr>
        <w:t>Enunciado en [N° de folios en letras] [(# de folios en número)] folios.</w:t>
      </w:r>
    </w:p>
    <w:p w14:paraId="19E81687" w14:textId="77777777" w:rsidR="00EC6329" w:rsidRDefault="00EC6329" w:rsidP="00EC6329">
      <w:pPr>
        <w:pStyle w:val="Sinespaciado"/>
        <w:jc w:val="both"/>
        <w:rPr>
          <w:rFonts w:ascii="Arial" w:hAnsi="Arial" w:cs="Arial"/>
          <w:sz w:val="24"/>
        </w:rPr>
      </w:pPr>
    </w:p>
    <w:p w14:paraId="77B4F642" w14:textId="77777777" w:rsidR="00EC6329" w:rsidRPr="00FC7421" w:rsidRDefault="00EC6329" w:rsidP="00EC6329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7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74582B2C" w14:textId="77777777" w:rsidR="00EC6329" w:rsidRPr="00FC7421" w:rsidRDefault="00EC6329" w:rsidP="00EC6329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3AE9C654" w14:textId="09B87EA3" w:rsidR="00155C9F" w:rsidRDefault="00EC6329" w:rsidP="00E90A13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6"/>
      <w:bookmarkEnd w:id="7"/>
    </w:p>
    <w:sectPr w:rsidR="00155C9F" w:rsidSect="00BF3264">
      <w:headerReference w:type="default" r:id="rId7"/>
      <w:footerReference w:type="default" r:id="rId8"/>
      <w:pgSz w:w="12242" w:h="18705" w:code="181"/>
      <w:pgMar w:top="1417" w:right="1701" w:bottom="1843" w:left="1701" w:header="709" w:footer="4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A672" w14:textId="77777777" w:rsidR="00933458" w:rsidRDefault="00933458" w:rsidP="007D43BE">
      <w:pPr>
        <w:spacing w:after="0" w:line="240" w:lineRule="auto"/>
      </w:pPr>
      <w:r>
        <w:separator/>
      </w:r>
    </w:p>
  </w:endnote>
  <w:endnote w:type="continuationSeparator" w:id="0">
    <w:p w14:paraId="632CDBA6" w14:textId="77777777" w:rsidR="00933458" w:rsidRDefault="00933458" w:rsidP="007D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E5DE" w14:textId="0E0A839B" w:rsidR="00792574" w:rsidRDefault="00EC6329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44678DB3" wp14:editId="6BFB5120">
          <wp:simplePos x="0" y="0"/>
          <wp:positionH relativeFrom="page">
            <wp:posOffset>94891</wp:posOffset>
          </wp:positionH>
          <wp:positionV relativeFrom="paragraph">
            <wp:posOffset>-476322</wp:posOffset>
          </wp:positionV>
          <wp:extent cx="7665885" cy="1057611"/>
          <wp:effectExtent l="0" t="0" r="0" b="9525"/>
          <wp:wrapNone/>
          <wp:docPr id="9" name="Imagen 2145873596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7067560" name="Imagen 2145873596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836" cy="10751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8DBF1" w14:textId="77777777" w:rsidR="00933458" w:rsidRDefault="00933458" w:rsidP="007D43BE">
      <w:pPr>
        <w:spacing w:after="0" w:line="240" w:lineRule="auto"/>
      </w:pPr>
      <w:r>
        <w:separator/>
      </w:r>
    </w:p>
  </w:footnote>
  <w:footnote w:type="continuationSeparator" w:id="0">
    <w:p w14:paraId="2B4473AB" w14:textId="77777777" w:rsidR="00933458" w:rsidRDefault="00933458" w:rsidP="007D4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316B" w14:textId="12634D67" w:rsidR="00780086" w:rsidRPr="00780086" w:rsidRDefault="0054233D" w:rsidP="00131C2B">
    <w:pPr>
      <w:pStyle w:val="titulos"/>
      <w:spacing w:before="0" w:beforeAutospacing="0" w:after="0" w:afterAutospacing="0"/>
      <w:jc w:val="center"/>
      <w:rPr>
        <w:rFonts w:ascii="Arial" w:hAnsi="Arial" w:cs="Arial"/>
        <w:b w:val="0"/>
        <w:sz w:val="24"/>
      </w:rPr>
    </w:pPr>
    <w:r>
      <w:rPr>
        <w:noProof/>
        <w:lang w:val="es-CO" w:eastAsia="es-CO"/>
      </w:rPr>
      <w:drawing>
        <wp:anchor distT="0" distB="0" distL="114300" distR="114300" simplePos="0" relativeHeight="251659776" behindDoc="0" locked="0" layoutInCell="1" allowOverlap="1" wp14:anchorId="78A235E5" wp14:editId="230FEEC0">
          <wp:simplePos x="0" y="0"/>
          <wp:positionH relativeFrom="column">
            <wp:posOffset>-630987</wp:posOffset>
          </wp:positionH>
          <wp:positionV relativeFrom="paragraph">
            <wp:posOffset>-201559</wp:posOffset>
          </wp:positionV>
          <wp:extent cx="1619250" cy="885825"/>
          <wp:effectExtent l="0" t="0" r="0" b="9525"/>
          <wp:wrapNone/>
          <wp:docPr id="8" name="Imagen 8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8C43B3" w14:textId="3546F512" w:rsidR="00780086" w:rsidRDefault="0054233D" w:rsidP="0054233D">
    <w:pPr>
      <w:pStyle w:val="Encabezado"/>
      <w:spacing w:after="0"/>
      <w:jc w:val="right"/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</w:pPr>
    <w:r w:rsidRPr="0054233D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begin"/>
    </w:r>
    <w:r w:rsidRPr="0054233D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instrText>PAGE</w:instrText>
    </w:r>
    <w:r w:rsidRPr="0054233D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separate"/>
    </w:r>
    <w:r w:rsidR="0009427F">
      <w:rPr>
        <w:rFonts w:ascii="Arial" w:eastAsia="Times New Roman" w:hAnsi="Arial" w:cs="Arial"/>
        <w:bCs/>
        <w:noProof/>
        <w:color w:val="BFBFBF" w:themeColor="background1" w:themeShade="BF"/>
        <w:kern w:val="3"/>
        <w:sz w:val="24"/>
        <w:szCs w:val="24"/>
        <w:lang w:val="es-ES" w:eastAsia="ar-SA" w:bidi="hi-IN"/>
      </w:rPr>
      <w:t>1</w:t>
    </w:r>
    <w:r w:rsidRPr="0054233D">
      <w:rPr>
        <w:rFonts w:ascii="Arial" w:eastAsia="Times New Roman" w:hAnsi="Arial" w:cs="Arial"/>
        <w:bCs/>
        <w:color w:val="BFBFBF" w:themeColor="background1" w:themeShade="BF"/>
        <w:kern w:val="3"/>
        <w:sz w:val="24"/>
        <w:szCs w:val="24"/>
        <w:lang w:val="es-ES" w:eastAsia="ar-SA" w:bidi="hi-IN"/>
      </w:rPr>
      <w:fldChar w:fldCharType="end"/>
    </w:r>
  </w:p>
  <w:p w14:paraId="7E348BA7" w14:textId="77777777" w:rsidR="00BF3264" w:rsidRPr="0054233D" w:rsidRDefault="00BF3264" w:rsidP="0054233D">
    <w:pPr>
      <w:pStyle w:val="Encabezado"/>
      <w:spacing w:after="0"/>
      <w:jc w:val="right"/>
      <w:rPr>
        <w:rFonts w:ascii="Arial" w:hAnsi="Arial" w:cs="Arial"/>
        <w:b/>
        <w:color w:val="BFBFBF" w:themeColor="background1" w:themeShade="BF"/>
        <w:sz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B7A1E"/>
    <w:multiLevelType w:val="hybridMultilevel"/>
    <w:tmpl w:val="4EDE1A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4199"/>
    <w:multiLevelType w:val="hybridMultilevel"/>
    <w:tmpl w:val="A080E1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675D9"/>
    <w:multiLevelType w:val="hybridMultilevel"/>
    <w:tmpl w:val="4EDE1A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3DAB"/>
    <w:multiLevelType w:val="hybridMultilevel"/>
    <w:tmpl w:val="2EDAC4CC"/>
    <w:lvl w:ilvl="0" w:tplc="8ABA8EE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C2A8A"/>
    <w:multiLevelType w:val="hybridMultilevel"/>
    <w:tmpl w:val="4EDE1A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C6D2B"/>
    <w:multiLevelType w:val="hybridMultilevel"/>
    <w:tmpl w:val="344A5A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413297">
    <w:abstractNumId w:val="0"/>
  </w:num>
  <w:num w:numId="2" w16cid:durableId="1670865691">
    <w:abstractNumId w:val="1"/>
  </w:num>
  <w:num w:numId="3" w16cid:durableId="1678537167">
    <w:abstractNumId w:val="4"/>
  </w:num>
  <w:num w:numId="4" w16cid:durableId="943802686">
    <w:abstractNumId w:val="2"/>
  </w:num>
  <w:num w:numId="5" w16cid:durableId="966354021">
    <w:abstractNumId w:val="5"/>
  </w:num>
  <w:num w:numId="6" w16cid:durableId="33399698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ly Duarte">
    <w15:presenceInfo w15:providerId="None" w15:userId="Derly Duart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3BE"/>
    <w:rsid w:val="0000333C"/>
    <w:rsid w:val="00005253"/>
    <w:rsid w:val="00012C4F"/>
    <w:rsid w:val="00016D37"/>
    <w:rsid w:val="00021309"/>
    <w:rsid w:val="000266B5"/>
    <w:rsid w:val="00027A30"/>
    <w:rsid w:val="00065E24"/>
    <w:rsid w:val="00067C66"/>
    <w:rsid w:val="00083481"/>
    <w:rsid w:val="0009427F"/>
    <w:rsid w:val="000A1BBF"/>
    <w:rsid w:val="000A6E81"/>
    <w:rsid w:val="000C2E07"/>
    <w:rsid w:val="000D624F"/>
    <w:rsid w:val="000E1273"/>
    <w:rsid w:val="00101C09"/>
    <w:rsid w:val="00115024"/>
    <w:rsid w:val="00115A8D"/>
    <w:rsid w:val="00131C2B"/>
    <w:rsid w:val="00142D1C"/>
    <w:rsid w:val="00152D83"/>
    <w:rsid w:val="00155C9F"/>
    <w:rsid w:val="00156B25"/>
    <w:rsid w:val="001735F2"/>
    <w:rsid w:val="00187C44"/>
    <w:rsid w:val="001B0609"/>
    <w:rsid w:val="001C3DFB"/>
    <w:rsid w:val="001D100E"/>
    <w:rsid w:val="001D6B95"/>
    <w:rsid w:val="001E4C6B"/>
    <w:rsid w:val="001E59CB"/>
    <w:rsid w:val="0021084A"/>
    <w:rsid w:val="00211859"/>
    <w:rsid w:val="00217945"/>
    <w:rsid w:val="0022594D"/>
    <w:rsid w:val="0023189B"/>
    <w:rsid w:val="002337E5"/>
    <w:rsid w:val="00257341"/>
    <w:rsid w:val="00257636"/>
    <w:rsid w:val="0026434A"/>
    <w:rsid w:val="00270D75"/>
    <w:rsid w:val="00283099"/>
    <w:rsid w:val="002A62A6"/>
    <w:rsid w:val="002F7372"/>
    <w:rsid w:val="003118AE"/>
    <w:rsid w:val="0032076C"/>
    <w:rsid w:val="00324DA9"/>
    <w:rsid w:val="003251DC"/>
    <w:rsid w:val="003932F2"/>
    <w:rsid w:val="003E0DBB"/>
    <w:rsid w:val="003F06CE"/>
    <w:rsid w:val="003F4F04"/>
    <w:rsid w:val="00413614"/>
    <w:rsid w:val="004727A6"/>
    <w:rsid w:val="004842DE"/>
    <w:rsid w:val="004937CE"/>
    <w:rsid w:val="004A4D8F"/>
    <w:rsid w:val="004A56EB"/>
    <w:rsid w:val="004B7069"/>
    <w:rsid w:val="004E2D45"/>
    <w:rsid w:val="004F03A3"/>
    <w:rsid w:val="00534929"/>
    <w:rsid w:val="00540E8F"/>
    <w:rsid w:val="0054233D"/>
    <w:rsid w:val="005672BB"/>
    <w:rsid w:val="00575CBD"/>
    <w:rsid w:val="00575EA8"/>
    <w:rsid w:val="00594C29"/>
    <w:rsid w:val="00597B62"/>
    <w:rsid w:val="005F05CE"/>
    <w:rsid w:val="005F5CBB"/>
    <w:rsid w:val="005F7719"/>
    <w:rsid w:val="00612417"/>
    <w:rsid w:val="0061613E"/>
    <w:rsid w:val="006407E5"/>
    <w:rsid w:val="00647A80"/>
    <w:rsid w:val="006530AB"/>
    <w:rsid w:val="0066179F"/>
    <w:rsid w:val="00664DA8"/>
    <w:rsid w:val="00696F8D"/>
    <w:rsid w:val="006A02A5"/>
    <w:rsid w:val="006C4CF0"/>
    <w:rsid w:val="006C51F6"/>
    <w:rsid w:val="006C5A20"/>
    <w:rsid w:val="006D2C7F"/>
    <w:rsid w:val="006D4646"/>
    <w:rsid w:val="006F003E"/>
    <w:rsid w:val="007208F6"/>
    <w:rsid w:val="00724820"/>
    <w:rsid w:val="007508EF"/>
    <w:rsid w:val="0077026B"/>
    <w:rsid w:val="007775AD"/>
    <w:rsid w:val="00780086"/>
    <w:rsid w:val="00792574"/>
    <w:rsid w:val="00793C86"/>
    <w:rsid w:val="007A64A3"/>
    <w:rsid w:val="007B2AE4"/>
    <w:rsid w:val="007C0011"/>
    <w:rsid w:val="007D43BE"/>
    <w:rsid w:val="007F0283"/>
    <w:rsid w:val="008020EC"/>
    <w:rsid w:val="0080423B"/>
    <w:rsid w:val="00806B9D"/>
    <w:rsid w:val="00807FCA"/>
    <w:rsid w:val="00835847"/>
    <w:rsid w:val="0084522C"/>
    <w:rsid w:val="00857F62"/>
    <w:rsid w:val="00865888"/>
    <w:rsid w:val="00873B48"/>
    <w:rsid w:val="00896926"/>
    <w:rsid w:val="008A2C38"/>
    <w:rsid w:val="008C5AA1"/>
    <w:rsid w:val="008C740A"/>
    <w:rsid w:val="008D3AC3"/>
    <w:rsid w:val="008D3E71"/>
    <w:rsid w:val="008F37F5"/>
    <w:rsid w:val="00906160"/>
    <w:rsid w:val="00930FC0"/>
    <w:rsid w:val="00933458"/>
    <w:rsid w:val="00943ED4"/>
    <w:rsid w:val="00947E48"/>
    <w:rsid w:val="00981EC6"/>
    <w:rsid w:val="009B3589"/>
    <w:rsid w:val="009D2562"/>
    <w:rsid w:val="009E39EF"/>
    <w:rsid w:val="009F0398"/>
    <w:rsid w:val="00A07060"/>
    <w:rsid w:val="00A15361"/>
    <w:rsid w:val="00A2521D"/>
    <w:rsid w:val="00A301CE"/>
    <w:rsid w:val="00A3190D"/>
    <w:rsid w:val="00A42967"/>
    <w:rsid w:val="00A507EF"/>
    <w:rsid w:val="00A50E02"/>
    <w:rsid w:val="00A64685"/>
    <w:rsid w:val="00A8647D"/>
    <w:rsid w:val="00AB37DF"/>
    <w:rsid w:val="00AB6BAC"/>
    <w:rsid w:val="00AF730C"/>
    <w:rsid w:val="00B11A56"/>
    <w:rsid w:val="00B11E83"/>
    <w:rsid w:val="00B22ADB"/>
    <w:rsid w:val="00B35B00"/>
    <w:rsid w:val="00B707FC"/>
    <w:rsid w:val="00BB4728"/>
    <w:rsid w:val="00BB5C71"/>
    <w:rsid w:val="00BF3264"/>
    <w:rsid w:val="00BF4192"/>
    <w:rsid w:val="00C152AD"/>
    <w:rsid w:val="00C579E5"/>
    <w:rsid w:val="00C703FF"/>
    <w:rsid w:val="00C93CBF"/>
    <w:rsid w:val="00CA3C19"/>
    <w:rsid w:val="00CA6943"/>
    <w:rsid w:val="00CD1547"/>
    <w:rsid w:val="00CE36FF"/>
    <w:rsid w:val="00D14F6F"/>
    <w:rsid w:val="00D42E34"/>
    <w:rsid w:val="00D436B2"/>
    <w:rsid w:val="00D45A8B"/>
    <w:rsid w:val="00D51A41"/>
    <w:rsid w:val="00D525D2"/>
    <w:rsid w:val="00D56ADD"/>
    <w:rsid w:val="00D730F1"/>
    <w:rsid w:val="00D75422"/>
    <w:rsid w:val="00DC5014"/>
    <w:rsid w:val="00DC5C80"/>
    <w:rsid w:val="00DD304F"/>
    <w:rsid w:val="00DD7406"/>
    <w:rsid w:val="00DF1884"/>
    <w:rsid w:val="00DF20F3"/>
    <w:rsid w:val="00E0332C"/>
    <w:rsid w:val="00E23593"/>
    <w:rsid w:val="00E33597"/>
    <w:rsid w:val="00E41029"/>
    <w:rsid w:val="00E6270F"/>
    <w:rsid w:val="00E63AF0"/>
    <w:rsid w:val="00E728DA"/>
    <w:rsid w:val="00E90A13"/>
    <w:rsid w:val="00E95B2F"/>
    <w:rsid w:val="00E9700D"/>
    <w:rsid w:val="00EA1F02"/>
    <w:rsid w:val="00EC6329"/>
    <w:rsid w:val="00ED2A1D"/>
    <w:rsid w:val="00ED7817"/>
    <w:rsid w:val="00F21A89"/>
    <w:rsid w:val="00F25876"/>
    <w:rsid w:val="00F422E2"/>
    <w:rsid w:val="00F55DAC"/>
    <w:rsid w:val="00F60E99"/>
    <w:rsid w:val="00F6164A"/>
    <w:rsid w:val="00F83E01"/>
    <w:rsid w:val="00F9584D"/>
    <w:rsid w:val="00FF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DB192C"/>
  <w15:chartTrackingRefBased/>
  <w15:docId w15:val="{7B94D528-F385-44FC-8CA6-E0791A6C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D43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D43BE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D43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D43BE"/>
    <w:rPr>
      <w:sz w:val="22"/>
      <w:szCs w:val="22"/>
      <w:lang w:eastAsia="en-US"/>
    </w:rPr>
  </w:style>
  <w:style w:type="paragraph" w:customStyle="1" w:styleId="Standard">
    <w:name w:val="Standard"/>
    <w:rsid w:val="007D43BE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4"/>
      <w:szCs w:val="24"/>
      <w:lang w:val="es-CO" w:eastAsia="zh-CN" w:bidi="hi-IN"/>
    </w:rPr>
  </w:style>
  <w:style w:type="paragraph" w:styleId="Sinespaciado">
    <w:name w:val="No Spacing"/>
    <w:qFormat/>
    <w:rsid w:val="007D43BE"/>
    <w:rPr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7D4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4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D43BE"/>
    <w:rPr>
      <w:rFonts w:ascii="Tahoma" w:hAnsi="Tahoma" w:cs="Tahoma"/>
      <w:sz w:val="16"/>
      <w:szCs w:val="16"/>
      <w:lang w:eastAsia="en-US"/>
    </w:rPr>
  </w:style>
  <w:style w:type="paragraph" w:customStyle="1" w:styleId="Textbodyindent">
    <w:name w:val="Text body indent"/>
    <w:basedOn w:val="Standard"/>
    <w:rsid w:val="000266B5"/>
    <w:pPr>
      <w:spacing w:after="120"/>
      <w:ind w:left="283"/>
    </w:pPr>
  </w:style>
  <w:style w:type="paragraph" w:styleId="NormalWeb">
    <w:name w:val="Normal (Web)"/>
    <w:basedOn w:val="Normal"/>
    <w:uiPriority w:val="99"/>
    <w:semiHidden/>
    <w:unhideWhenUsed/>
    <w:rsid w:val="00540E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BF4192"/>
    <w:pPr>
      <w:ind w:left="708"/>
    </w:pPr>
  </w:style>
  <w:style w:type="paragraph" w:customStyle="1" w:styleId="titulos">
    <w:name w:val="titulos"/>
    <w:basedOn w:val="Normal"/>
    <w:rsid w:val="00FF187C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42E3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2E3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2E34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2E3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2E34"/>
    <w:rPr>
      <w:b/>
      <w:bCs/>
      <w:lang w:val="es-CO" w:eastAsia="en-US"/>
    </w:rPr>
  </w:style>
  <w:style w:type="paragraph" w:styleId="Revisin">
    <w:name w:val="Revision"/>
    <w:hidden/>
    <w:uiPriority w:val="99"/>
    <w:semiHidden/>
    <w:rsid w:val="006D2C7F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3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cp:lastPrinted>2018-08-13T15:32:00Z</cp:lastPrinted>
  <dcterms:created xsi:type="dcterms:W3CDTF">2022-08-03T22:36:00Z</dcterms:created>
  <dcterms:modified xsi:type="dcterms:W3CDTF">2022-08-03T22:36:00Z</dcterms:modified>
</cp:coreProperties>
</file>