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AF74" w14:textId="1301FF2A" w:rsidR="001F6E25" w:rsidRDefault="001F6E25" w:rsidP="001F6E25">
      <w:pPr>
        <w:pStyle w:val="Sinespaciado"/>
        <w:jc w:val="center"/>
        <w:rPr>
          <w:rFonts w:ascii="Arial" w:hAnsi="Arial" w:cs="Arial"/>
          <w:b/>
          <w:sz w:val="24"/>
        </w:rPr>
      </w:pP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6728"/>
      </w:tblGrid>
      <w:tr w:rsidR="00A82166" w:rsidRPr="00031CD8" w14:paraId="684C2CFC" w14:textId="77777777" w:rsidTr="00F0779F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8FD1D" w14:textId="6BAF1881" w:rsidR="00A82166" w:rsidRPr="00F0779F" w:rsidRDefault="00F0779F" w:rsidP="00A82166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79F">
              <w:rPr>
                <w:rFonts w:ascii="Arial" w:hAnsi="Arial" w:cs="Arial"/>
                <w:b/>
                <w:sz w:val="24"/>
                <w:szCs w:val="24"/>
              </w:rPr>
              <w:t xml:space="preserve">DELEGADA 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315E9" w14:textId="7BCA529D" w:rsidR="00A82166" w:rsidRPr="00194CC4" w:rsidRDefault="00194CC4" w:rsidP="000F2E59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ins w:id="0" w:author="Derly Duarte" w:date="2022-08-03T17:49:00Z">
              <w:r w:rsidRPr="00194CC4"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proofErr w:type="gramStart"/>
              <w:r w:rsidRPr="00194CC4"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Delegada</w:t>
              </w:r>
              <w:proofErr w:type="gramEnd"/>
              <w:r w:rsidRPr="00194CC4"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A82166" w:rsidRPr="00031CD8" w14:paraId="4D63DE23" w14:textId="77777777" w:rsidTr="00F0779F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6B93B" w14:textId="374BFDB5" w:rsidR="00A82166" w:rsidRPr="00F0779F" w:rsidRDefault="00F0779F" w:rsidP="000F2E59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79F">
              <w:rPr>
                <w:rFonts w:ascii="Arial" w:hAnsi="Arial" w:cs="Arial"/>
                <w:b/>
                <w:sz w:val="24"/>
                <w:szCs w:val="24"/>
              </w:rPr>
              <w:t>RADICACIÓN</w:t>
            </w:r>
            <w:r w:rsidRPr="00F0779F" w:rsidDel="00F0779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CE5AC" w14:textId="6D8DFD35" w:rsidR="00A82166" w:rsidRPr="00194CC4" w:rsidRDefault="00194CC4" w:rsidP="000F2E59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ins w:id="1" w:author="Derly Duarte" w:date="2022-08-03T17:49:00Z">
              <w:r w:rsidRPr="00194CC4"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r w:rsidRPr="00194CC4"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Radicado</w:t>
              </w:r>
              <w:r w:rsidRPr="00194CC4"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A82166" w:rsidRPr="00031CD8" w14:paraId="509890AD" w14:textId="77777777" w:rsidTr="00F0779F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DB8DD" w14:textId="37C592BA" w:rsidR="00A82166" w:rsidRPr="00F0779F" w:rsidRDefault="00A82166" w:rsidP="000F2E59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79F">
              <w:rPr>
                <w:rFonts w:ascii="Arial" w:hAnsi="Arial" w:cs="Arial"/>
                <w:b/>
                <w:sz w:val="24"/>
                <w:szCs w:val="24"/>
              </w:rPr>
              <w:t>INVESTIGADO</w:t>
            </w:r>
            <w:r w:rsidR="00276B45" w:rsidRPr="00F0779F">
              <w:rPr>
                <w:rFonts w:ascii="Arial" w:hAnsi="Arial" w:cs="Arial"/>
                <w:b/>
                <w:sz w:val="24"/>
                <w:szCs w:val="24"/>
              </w:rPr>
              <w:t>(A)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9A916" w14:textId="20677B64" w:rsidR="00A82166" w:rsidRPr="00194CC4" w:rsidRDefault="00194CC4" w:rsidP="000F2E59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ins w:id="2" w:author="Derly Duarte" w:date="2022-08-03T17:50:00Z">
              <w:r w:rsidRPr="00194CC4"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r w:rsidRPr="00194CC4"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Investigada</w:t>
              </w:r>
              <w:r w:rsidRPr="00194CC4"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A82166" w:rsidRPr="00031CD8" w14:paraId="006DC995" w14:textId="77777777" w:rsidTr="00F0779F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314F8" w14:textId="77777777" w:rsidR="00A82166" w:rsidRPr="00F0779F" w:rsidRDefault="00A82166" w:rsidP="000F2E59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79F"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81296" w14:textId="30AF849B" w:rsidR="00A82166" w:rsidRPr="00194CC4" w:rsidRDefault="00194CC4" w:rsidP="000F2E59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ins w:id="3" w:author="Derly Duarte" w:date="2022-08-03T17:50:00Z">
              <w:r w:rsidRPr="00194CC4"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r w:rsidRPr="00194CC4"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Cargo</w:t>
              </w:r>
              <w:r w:rsidRPr="00194CC4"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A82166" w:rsidRPr="00031CD8" w14:paraId="58813E98" w14:textId="77777777" w:rsidTr="00F0779F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AF861" w14:textId="77777777" w:rsidR="00A82166" w:rsidRPr="00F0779F" w:rsidRDefault="00A82166" w:rsidP="000F2E59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79F">
              <w:rPr>
                <w:rFonts w:ascii="Arial" w:hAnsi="Arial" w:cs="Arial"/>
                <w:b/>
                <w:sz w:val="24"/>
                <w:szCs w:val="24"/>
              </w:rPr>
              <w:t>ENTIDAD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74AE7" w14:textId="2610FC37" w:rsidR="00A82166" w:rsidRPr="00194CC4" w:rsidRDefault="00194CC4" w:rsidP="000F2E59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ins w:id="4" w:author="Derly Duarte" w:date="2022-08-03T17:50:00Z">
              <w:r w:rsidRPr="00194CC4"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r w:rsidRPr="00194CC4"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Entidad</w:t>
              </w:r>
              <w:r w:rsidRPr="00194CC4"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A82166" w:rsidRPr="00031CD8" w14:paraId="4201E162" w14:textId="77777777" w:rsidTr="00F0779F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32B1C" w14:textId="77777777" w:rsidR="00A82166" w:rsidRPr="00F0779F" w:rsidRDefault="00A82166" w:rsidP="000F2E59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0779F">
              <w:rPr>
                <w:rFonts w:ascii="Arial" w:hAnsi="Arial" w:cs="Arial"/>
                <w:b/>
                <w:sz w:val="24"/>
                <w:szCs w:val="24"/>
              </w:rPr>
              <w:t>QUEJOSO</w:t>
            </w:r>
            <w:r w:rsidR="005B059A" w:rsidRPr="00F0779F">
              <w:rPr>
                <w:rFonts w:ascii="Arial" w:hAnsi="Arial" w:cs="Arial"/>
                <w:b/>
                <w:sz w:val="24"/>
                <w:szCs w:val="24"/>
              </w:rPr>
              <w:t>(A)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9BF04" w14:textId="47BBB47F" w:rsidR="00A82166" w:rsidRPr="00194CC4" w:rsidRDefault="00194CC4" w:rsidP="000F2E59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ins w:id="5" w:author="Derly Duarte" w:date="2022-08-03T17:50:00Z">
              <w:r w:rsidRPr="00194CC4"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r w:rsidRPr="00194CC4"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Quejoso</w:t>
              </w:r>
              <w:r w:rsidRPr="00194CC4"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</w:tbl>
    <w:p w14:paraId="5D3039C7" w14:textId="77777777" w:rsidR="00A82166" w:rsidRDefault="00A82166" w:rsidP="007F45AE">
      <w:pPr>
        <w:pStyle w:val="Standard"/>
        <w:tabs>
          <w:tab w:val="left" w:pos="0"/>
        </w:tabs>
        <w:jc w:val="both"/>
        <w:rPr>
          <w:rFonts w:ascii="Arial" w:eastAsia="Calibri" w:hAnsi="Arial" w:cs="Arial"/>
          <w:kern w:val="0"/>
          <w:sz w:val="22"/>
          <w:szCs w:val="22"/>
          <w:shd w:val="clear" w:color="auto" w:fill="C0C0C0"/>
          <w:lang w:val="es-MX" w:eastAsia="en-US" w:bidi="ar-SA"/>
        </w:rPr>
      </w:pPr>
    </w:p>
    <w:p w14:paraId="725E153C" w14:textId="047BE0C6" w:rsidR="00970415" w:rsidRDefault="00DD1083" w:rsidP="00DD1083">
      <w:pPr>
        <w:pStyle w:val="Sinespaciado"/>
        <w:tabs>
          <w:tab w:val="left" w:pos="5535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1E256495" w14:textId="3F59C818" w:rsidR="00A82166" w:rsidRDefault="00A82166" w:rsidP="00A82166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Bogotá</w:t>
      </w:r>
      <w:r w:rsidR="005B059A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D.</w:t>
      </w:r>
      <w:r w:rsidR="005B059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C.,</w:t>
      </w:r>
      <w:r w:rsidR="001F6E25">
        <w:rPr>
          <w:rFonts w:ascii="Arial" w:hAnsi="Arial" w:cs="Arial"/>
          <w:sz w:val="24"/>
        </w:rPr>
        <w:t xml:space="preserve"> </w:t>
      </w:r>
      <w:bookmarkStart w:id="6" w:name="_Hlk84875987"/>
      <w:r w:rsidR="001F6E25" w:rsidRPr="00DC5961">
        <w:rPr>
          <w:rFonts w:ascii="Arial" w:hAnsi="Arial" w:cs="Arial"/>
          <w:sz w:val="24"/>
          <w:szCs w:val="24"/>
          <w:lang w:val="es-MX"/>
        </w:rPr>
        <w:t>(día) de (mes) de (año)</w:t>
      </w:r>
      <w:bookmarkEnd w:id="6"/>
    </w:p>
    <w:p w14:paraId="1B906114" w14:textId="77777777" w:rsidR="00A82166" w:rsidRPr="00031CD8" w:rsidRDefault="00A82166" w:rsidP="00A82166">
      <w:pPr>
        <w:pStyle w:val="Sinespaciado"/>
        <w:jc w:val="both"/>
        <w:rPr>
          <w:rFonts w:ascii="Arial" w:hAnsi="Arial" w:cs="Arial"/>
          <w:sz w:val="24"/>
        </w:rPr>
      </w:pPr>
    </w:p>
    <w:p w14:paraId="0CE8F18B" w14:textId="5F250960" w:rsidR="00A82166" w:rsidRDefault="00A82166" w:rsidP="00A82166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Mediante comunicación radicada bajo el</w:t>
      </w:r>
      <w:r w:rsidR="00F0779F">
        <w:rPr>
          <w:rFonts w:ascii="Arial" w:hAnsi="Arial" w:cs="Arial"/>
          <w:sz w:val="24"/>
        </w:rPr>
        <w:t xml:space="preserve"> consecutivo SIRIUS</w:t>
      </w:r>
      <w:r>
        <w:rPr>
          <w:rFonts w:ascii="Arial" w:hAnsi="Arial" w:cs="Arial"/>
          <w:sz w:val="24"/>
        </w:rPr>
        <w:t xml:space="preserve"> No. _________, </w:t>
      </w:r>
      <w:r w:rsidR="00542C34">
        <w:rPr>
          <w:rFonts w:ascii="Arial" w:hAnsi="Arial" w:cs="Arial"/>
          <w:sz w:val="24"/>
        </w:rPr>
        <w:t xml:space="preserve">el (la) investigado (a) </w:t>
      </w:r>
      <w:r w:rsidR="007807EA">
        <w:rPr>
          <w:rFonts w:ascii="Arial" w:hAnsi="Arial" w:cs="Arial"/>
          <w:sz w:val="24"/>
        </w:rPr>
        <w:t>solicit</w:t>
      </w:r>
      <w:r w:rsidR="00542C34">
        <w:rPr>
          <w:rFonts w:ascii="Arial" w:hAnsi="Arial" w:cs="Arial"/>
          <w:sz w:val="24"/>
        </w:rPr>
        <w:t>ó que</w:t>
      </w:r>
      <w:r w:rsidR="007807EA">
        <w:rPr>
          <w:rFonts w:ascii="Arial" w:hAnsi="Arial" w:cs="Arial"/>
          <w:sz w:val="24"/>
        </w:rPr>
        <w:t xml:space="preserve"> </w:t>
      </w:r>
      <w:r w:rsidRPr="004A26F9">
        <w:rPr>
          <w:rFonts w:ascii="Arial" w:hAnsi="Arial" w:cs="Arial"/>
          <w:sz w:val="24"/>
        </w:rPr>
        <w:t>se le designe defensor</w:t>
      </w:r>
      <w:r w:rsidR="005B059A">
        <w:rPr>
          <w:rFonts w:ascii="Arial" w:hAnsi="Arial" w:cs="Arial"/>
          <w:sz w:val="24"/>
        </w:rPr>
        <w:t>(a)</w:t>
      </w:r>
      <w:r w:rsidR="007807EA">
        <w:rPr>
          <w:rFonts w:ascii="Arial" w:hAnsi="Arial" w:cs="Arial"/>
          <w:sz w:val="24"/>
        </w:rPr>
        <w:t xml:space="preserve"> de oficio para</w:t>
      </w:r>
      <w:r w:rsidRPr="004A26F9">
        <w:rPr>
          <w:rFonts w:ascii="Arial" w:hAnsi="Arial" w:cs="Arial"/>
          <w:sz w:val="24"/>
        </w:rPr>
        <w:t xml:space="preserve"> que lo represente</w:t>
      </w:r>
      <w:r w:rsidR="007807EA">
        <w:rPr>
          <w:rFonts w:ascii="Arial" w:hAnsi="Arial" w:cs="Arial"/>
          <w:sz w:val="24"/>
        </w:rPr>
        <w:t xml:space="preserve"> ejerciendo su</w:t>
      </w:r>
      <w:r w:rsidR="007807EA" w:rsidRPr="004A26F9">
        <w:rPr>
          <w:rFonts w:ascii="Arial" w:hAnsi="Arial" w:cs="Arial"/>
          <w:sz w:val="24"/>
        </w:rPr>
        <w:t xml:space="preserve"> defensa</w:t>
      </w:r>
      <w:r w:rsidR="007807EA">
        <w:rPr>
          <w:rFonts w:ascii="Arial" w:hAnsi="Arial" w:cs="Arial"/>
          <w:sz w:val="24"/>
        </w:rPr>
        <w:t xml:space="preserve"> </w:t>
      </w:r>
      <w:r w:rsidRPr="004A26F9">
        <w:rPr>
          <w:rFonts w:ascii="Arial" w:hAnsi="Arial" w:cs="Arial"/>
          <w:sz w:val="24"/>
        </w:rPr>
        <w:t>en el tr</w:t>
      </w:r>
      <w:r>
        <w:rPr>
          <w:rFonts w:ascii="Arial" w:hAnsi="Arial" w:cs="Arial"/>
          <w:sz w:val="24"/>
        </w:rPr>
        <w:t>á</w:t>
      </w:r>
      <w:r w:rsidRPr="004A26F9">
        <w:rPr>
          <w:rFonts w:ascii="Arial" w:hAnsi="Arial" w:cs="Arial"/>
          <w:sz w:val="24"/>
        </w:rPr>
        <w:t xml:space="preserve">mite del </w:t>
      </w:r>
      <w:r>
        <w:rPr>
          <w:rFonts w:ascii="Arial" w:hAnsi="Arial" w:cs="Arial"/>
          <w:sz w:val="24"/>
        </w:rPr>
        <w:t xml:space="preserve">presente </w:t>
      </w:r>
      <w:r w:rsidRPr="004A26F9">
        <w:rPr>
          <w:rFonts w:ascii="Arial" w:hAnsi="Arial" w:cs="Arial"/>
          <w:sz w:val="24"/>
        </w:rPr>
        <w:t xml:space="preserve">proceso </w:t>
      </w:r>
      <w:r w:rsidR="007807EA">
        <w:rPr>
          <w:rFonts w:ascii="Arial" w:hAnsi="Arial" w:cs="Arial"/>
          <w:sz w:val="24"/>
        </w:rPr>
        <w:t>disciplinario</w:t>
      </w:r>
      <w:r w:rsidR="00F0779F">
        <w:rPr>
          <w:rFonts w:ascii="Arial" w:hAnsi="Arial" w:cs="Arial"/>
          <w:sz w:val="24"/>
        </w:rPr>
        <w:t xml:space="preserve"> No. _________</w:t>
      </w:r>
    </w:p>
    <w:p w14:paraId="5F871A97" w14:textId="77777777" w:rsidR="00A82166" w:rsidRDefault="00A82166" w:rsidP="00A82166">
      <w:pPr>
        <w:pStyle w:val="Sinespaciado"/>
        <w:jc w:val="both"/>
        <w:rPr>
          <w:rFonts w:ascii="Arial" w:hAnsi="Arial" w:cs="Arial"/>
          <w:sz w:val="24"/>
        </w:rPr>
      </w:pPr>
    </w:p>
    <w:p w14:paraId="5D13FC6E" w14:textId="1028D57C" w:rsidR="00A82166" w:rsidRPr="00031CD8" w:rsidRDefault="00A82166" w:rsidP="00A82166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atención a lo anterior</w:t>
      </w:r>
      <w:r w:rsidR="00542C3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considerando que e</w:t>
      </w:r>
      <w:r w:rsidRPr="00714708">
        <w:rPr>
          <w:rFonts w:ascii="Arial" w:hAnsi="Arial" w:cs="Arial"/>
          <w:sz w:val="24"/>
        </w:rPr>
        <w:t xml:space="preserve">l derecho de defensa se encuentra establecido como principio rector de la ley disciplinaria y </w:t>
      </w:r>
      <w:r>
        <w:rPr>
          <w:rFonts w:ascii="Arial" w:hAnsi="Arial" w:cs="Arial"/>
          <w:sz w:val="24"/>
        </w:rPr>
        <w:t>que el artículo 1</w:t>
      </w:r>
      <w:r w:rsidR="00542C34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 xml:space="preserve"> de la L</w:t>
      </w:r>
      <w:r w:rsidRPr="00714708">
        <w:rPr>
          <w:rFonts w:ascii="Arial" w:hAnsi="Arial" w:cs="Arial"/>
          <w:sz w:val="24"/>
        </w:rPr>
        <w:t xml:space="preserve">ey </w:t>
      </w:r>
      <w:r w:rsidR="00542C34">
        <w:rPr>
          <w:rFonts w:ascii="Arial" w:hAnsi="Arial" w:cs="Arial"/>
          <w:sz w:val="24"/>
        </w:rPr>
        <w:t>1952 de 2019</w:t>
      </w:r>
      <w:r w:rsidRPr="00714708">
        <w:rPr>
          <w:rFonts w:ascii="Arial" w:hAnsi="Arial" w:cs="Arial"/>
          <w:sz w:val="24"/>
        </w:rPr>
        <w:t xml:space="preserve"> otorg</w:t>
      </w:r>
      <w:r>
        <w:rPr>
          <w:rFonts w:ascii="Arial" w:hAnsi="Arial" w:cs="Arial"/>
          <w:sz w:val="24"/>
        </w:rPr>
        <w:t>ó</w:t>
      </w:r>
      <w:r w:rsidRPr="00714708">
        <w:rPr>
          <w:rFonts w:ascii="Arial" w:hAnsi="Arial" w:cs="Arial"/>
          <w:sz w:val="24"/>
        </w:rPr>
        <w:t xml:space="preserve"> al investigado</w:t>
      </w:r>
      <w:r w:rsidR="005B059A">
        <w:rPr>
          <w:rFonts w:ascii="Arial" w:hAnsi="Arial" w:cs="Arial"/>
          <w:sz w:val="24"/>
        </w:rPr>
        <w:t>(a)</w:t>
      </w:r>
      <w:r w:rsidRPr="00714708">
        <w:rPr>
          <w:rFonts w:ascii="Arial" w:hAnsi="Arial" w:cs="Arial"/>
          <w:sz w:val="24"/>
        </w:rPr>
        <w:t xml:space="preserve"> el derec</w:t>
      </w:r>
      <w:r>
        <w:rPr>
          <w:rFonts w:ascii="Arial" w:hAnsi="Arial" w:cs="Arial"/>
          <w:sz w:val="24"/>
        </w:rPr>
        <w:t>ho a que se le designe defensor si así lo solicita, e</w:t>
      </w:r>
      <w:r w:rsidRPr="00031CD8">
        <w:rPr>
          <w:rFonts w:ascii="Arial" w:hAnsi="Arial" w:cs="Arial"/>
          <w:sz w:val="24"/>
        </w:rPr>
        <w:t>l Personero Delegado para</w:t>
      </w:r>
      <w:r w:rsidR="00FC35EA">
        <w:rPr>
          <w:rFonts w:ascii="Arial" w:hAnsi="Arial" w:cs="Arial"/>
          <w:sz w:val="24"/>
        </w:rPr>
        <w:t xml:space="preserve"> </w:t>
      </w:r>
      <w:r w:rsidR="007B31F1">
        <w:rPr>
          <w:rFonts w:ascii="Arial" w:hAnsi="Arial" w:cs="Arial"/>
          <w:sz w:val="24"/>
        </w:rPr>
        <w:t>la Potestad Disciplinaria</w:t>
      </w:r>
      <w:r w:rsidRPr="00031CD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__</w:t>
      </w:r>
      <w:r w:rsidR="00542C34">
        <w:rPr>
          <w:rFonts w:ascii="Arial" w:hAnsi="Arial" w:cs="Arial"/>
          <w:sz w:val="24"/>
        </w:rPr>
        <w:t xml:space="preserve"> </w:t>
      </w:r>
      <w:r w:rsidR="00542C34" w:rsidRPr="00F0779F">
        <w:rPr>
          <w:rFonts w:ascii="Arial" w:hAnsi="Arial" w:cs="Arial"/>
          <w:b/>
          <w:i/>
          <w:sz w:val="24"/>
        </w:rPr>
        <w:t>[o Director de Investigaciones Especiales y Apoyo Técnico]</w:t>
      </w:r>
      <w:r w:rsidRPr="00F0779F">
        <w:rPr>
          <w:rFonts w:ascii="Arial" w:hAnsi="Arial" w:cs="Arial"/>
          <w:b/>
          <w:i/>
          <w:sz w:val="24"/>
        </w:rPr>
        <w:t>,</w:t>
      </w:r>
      <w:r w:rsidRPr="00031CD8">
        <w:rPr>
          <w:rFonts w:ascii="Arial" w:hAnsi="Arial" w:cs="Arial"/>
          <w:sz w:val="24"/>
        </w:rPr>
        <w:t xml:space="preserve"> en ejer</w:t>
      </w:r>
      <w:r>
        <w:rPr>
          <w:rFonts w:ascii="Arial" w:hAnsi="Arial" w:cs="Arial"/>
          <w:sz w:val="24"/>
        </w:rPr>
        <w:t>cicio de sus facultades legales,</w:t>
      </w:r>
    </w:p>
    <w:p w14:paraId="62C7DF2D" w14:textId="77777777" w:rsidR="00A82166" w:rsidRDefault="00A82166" w:rsidP="00A82166">
      <w:pPr>
        <w:pStyle w:val="Sinespaciado"/>
        <w:jc w:val="both"/>
        <w:rPr>
          <w:rFonts w:ascii="Arial" w:hAnsi="Arial" w:cs="Arial"/>
          <w:sz w:val="24"/>
        </w:rPr>
      </w:pPr>
    </w:p>
    <w:p w14:paraId="28C9ABAC" w14:textId="77777777" w:rsidR="00A82166" w:rsidRDefault="00A82166" w:rsidP="00A82166">
      <w:pPr>
        <w:pStyle w:val="Sinespaciado"/>
        <w:jc w:val="both"/>
        <w:rPr>
          <w:rFonts w:ascii="Arial" w:hAnsi="Arial" w:cs="Arial"/>
          <w:sz w:val="24"/>
        </w:rPr>
      </w:pPr>
    </w:p>
    <w:p w14:paraId="5BCBB5A8" w14:textId="77777777" w:rsidR="00A82166" w:rsidRPr="00031CD8" w:rsidRDefault="00A82166" w:rsidP="00A82166">
      <w:pPr>
        <w:pStyle w:val="Sinespaciado"/>
        <w:jc w:val="both"/>
        <w:rPr>
          <w:rFonts w:ascii="Arial" w:hAnsi="Arial" w:cs="Arial"/>
          <w:sz w:val="24"/>
        </w:rPr>
      </w:pPr>
    </w:p>
    <w:p w14:paraId="3104D582" w14:textId="77777777" w:rsidR="00A82166" w:rsidRPr="00031CD8" w:rsidRDefault="00A82166" w:rsidP="00A82166">
      <w:pPr>
        <w:pStyle w:val="Sinespaciado"/>
        <w:jc w:val="center"/>
        <w:rPr>
          <w:rFonts w:ascii="Arial" w:hAnsi="Arial" w:cs="Arial"/>
          <w:b/>
          <w:sz w:val="24"/>
        </w:rPr>
      </w:pPr>
      <w:r w:rsidRPr="00031CD8">
        <w:rPr>
          <w:rFonts w:ascii="Arial" w:hAnsi="Arial" w:cs="Arial"/>
          <w:b/>
          <w:sz w:val="24"/>
        </w:rPr>
        <w:t>RESUELVE</w:t>
      </w:r>
    </w:p>
    <w:p w14:paraId="217FB026" w14:textId="77777777" w:rsidR="00A82166" w:rsidRPr="00031CD8" w:rsidRDefault="00A82166" w:rsidP="00A82166">
      <w:pPr>
        <w:pStyle w:val="Sinespaciado"/>
        <w:jc w:val="both"/>
        <w:rPr>
          <w:rFonts w:ascii="Arial" w:hAnsi="Arial" w:cs="Arial"/>
          <w:sz w:val="24"/>
        </w:rPr>
      </w:pPr>
    </w:p>
    <w:p w14:paraId="3A956611" w14:textId="77777777" w:rsidR="00A82166" w:rsidRPr="00031CD8" w:rsidRDefault="00A82166" w:rsidP="00A82166">
      <w:pPr>
        <w:pStyle w:val="Sinespaciado"/>
        <w:jc w:val="both"/>
        <w:rPr>
          <w:rFonts w:ascii="Arial" w:hAnsi="Arial" w:cs="Arial"/>
          <w:sz w:val="24"/>
        </w:rPr>
      </w:pPr>
      <w:r w:rsidRPr="00031CD8">
        <w:rPr>
          <w:rFonts w:ascii="Arial" w:hAnsi="Arial" w:cs="Arial"/>
          <w:b/>
          <w:sz w:val="24"/>
        </w:rPr>
        <w:t>PRIMERO:</w:t>
      </w:r>
      <w:r w:rsidRPr="00031CD8">
        <w:rPr>
          <w:rFonts w:ascii="Arial" w:hAnsi="Arial" w:cs="Arial"/>
          <w:sz w:val="24"/>
        </w:rPr>
        <w:t xml:space="preserve"> Designar</w:t>
      </w:r>
      <w:r>
        <w:rPr>
          <w:rFonts w:ascii="Arial" w:hAnsi="Arial" w:cs="Arial"/>
          <w:sz w:val="24"/>
        </w:rPr>
        <w:t xml:space="preserve"> a</w:t>
      </w:r>
      <w:r w:rsidR="007807EA">
        <w:rPr>
          <w:rFonts w:ascii="Arial" w:hAnsi="Arial" w:cs="Arial"/>
          <w:sz w:val="24"/>
        </w:rPr>
        <w:t xml:space="preserve">l (la) </w:t>
      </w:r>
      <w:proofErr w:type="spellStart"/>
      <w:r w:rsidR="007807EA">
        <w:rPr>
          <w:rFonts w:ascii="Arial" w:hAnsi="Arial" w:cs="Arial"/>
          <w:sz w:val="24"/>
        </w:rPr>
        <w:t>Dr</w:t>
      </w:r>
      <w:proofErr w:type="spellEnd"/>
      <w:r w:rsidR="007807EA">
        <w:rPr>
          <w:rFonts w:ascii="Arial" w:hAnsi="Arial" w:cs="Arial"/>
          <w:sz w:val="24"/>
        </w:rPr>
        <w:t>(a).</w:t>
      </w:r>
      <w:r>
        <w:rPr>
          <w:rFonts w:ascii="Arial" w:hAnsi="Arial" w:cs="Arial"/>
          <w:sz w:val="24"/>
        </w:rPr>
        <w:t xml:space="preserve">  ___________________, como d</w:t>
      </w:r>
      <w:r w:rsidRPr="00031CD8">
        <w:rPr>
          <w:rFonts w:ascii="Arial" w:hAnsi="Arial" w:cs="Arial"/>
          <w:sz w:val="24"/>
        </w:rPr>
        <w:t>efensor</w:t>
      </w:r>
      <w:r w:rsidR="00276B45">
        <w:rPr>
          <w:rFonts w:ascii="Arial" w:hAnsi="Arial" w:cs="Arial"/>
          <w:sz w:val="24"/>
        </w:rPr>
        <w:t xml:space="preserve"> (a)</w:t>
      </w:r>
      <w:r w:rsidRPr="00031CD8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o</w:t>
      </w:r>
      <w:r w:rsidRPr="00031CD8">
        <w:rPr>
          <w:rFonts w:ascii="Arial" w:hAnsi="Arial" w:cs="Arial"/>
          <w:sz w:val="24"/>
        </w:rPr>
        <w:t>ficio</w:t>
      </w:r>
      <w:r>
        <w:rPr>
          <w:rFonts w:ascii="Arial" w:hAnsi="Arial" w:cs="Arial"/>
          <w:sz w:val="24"/>
        </w:rPr>
        <w:t xml:space="preserve"> del señor</w:t>
      </w:r>
      <w:r w:rsidR="005B059A">
        <w:rPr>
          <w:rFonts w:ascii="Arial" w:hAnsi="Arial" w:cs="Arial"/>
          <w:sz w:val="24"/>
        </w:rPr>
        <w:t>(a)</w:t>
      </w:r>
      <w:r>
        <w:rPr>
          <w:rFonts w:ascii="Arial" w:hAnsi="Arial" w:cs="Arial"/>
          <w:sz w:val="24"/>
        </w:rPr>
        <w:t xml:space="preserve"> _________________</w:t>
      </w:r>
      <w:r w:rsidRPr="00031CD8">
        <w:rPr>
          <w:rFonts w:ascii="Arial" w:hAnsi="Arial" w:cs="Arial"/>
          <w:sz w:val="24"/>
        </w:rPr>
        <w:t xml:space="preserve"> para que lo represente</w:t>
      </w:r>
      <w:r>
        <w:rPr>
          <w:rFonts w:ascii="Arial" w:hAnsi="Arial" w:cs="Arial"/>
          <w:sz w:val="24"/>
        </w:rPr>
        <w:t xml:space="preserve"> </w:t>
      </w:r>
      <w:r w:rsidRPr="00031CD8">
        <w:rPr>
          <w:rFonts w:ascii="Arial" w:hAnsi="Arial" w:cs="Arial"/>
          <w:sz w:val="24"/>
        </w:rPr>
        <w:t>dentro del proceso mencionado</w:t>
      </w:r>
      <w:r>
        <w:rPr>
          <w:rFonts w:ascii="Arial" w:hAnsi="Arial" w:cs="Arial"/>
          <w:sz w:val="24"/>
        </w:rPr>
        <w:t>.</w:t>
      </w:r>
    </w:p>
    <w:p w14:paraId="10795FDD" w14:textId="77777777" w:rsidR="00A82166" w:rsidRPr="00031CD8" w:rsidRDefault="00A82166" w:rsidP="00A82166">
      <w:pPr>
        <w:pStyle w:val="Sinespaciado"/>
        <w:jc w:val="both"/>
        <w:rPr>
          <w:rFonts w:ascii="Arial" w:hAnsi="Arial" w:cs="Arial"/>
          <w:sz w:val="24"/>
        </w:rPr>
      </w:pPr>
    </w:p>
    <w:p w14:paraId="1B5F51EB" w14:textId="77777777" w:rsidR="00A82166" w:rsidRDefault="00A82166" w:rsidP="00A82166">
      <w:pPr>
        <w:pStyle w:val="Sinespaciado"/>
        <w:jc w:val="both"/>
        <w:rPr>
          <w:rFonts w:ascii="Arial" w:hAnsi="Arial" w:cs="Arial"/>
          <w:sz w:val="24"/>
        </w:rPr>
      </w:pPr>
      <w:r w:rsidRPr="00031CD8">
        <w:rPr>
          <w:rFonts w:ascii="Arial" w:hAnsi="Arial" w:cs="Arial"/>
          <w:b/>
          <w:sz w:val="24"/>
        </w:rPr>
        <w:t>SEGUNDO:</w:t>
      </w:r>
      <w:r w:rsidRPr="00031CD8">
        <w:rPr>
          <w:rFonts w:ascii="Arial" w:hAnsi="Arial" w:cs="Arial"/>
          <w:sz w:val="24"/>
        </w:rPr>
        <w:t xml:space="preserve"> Posesionar al </w:t>
      </w:r>
      <w:r>
        <w:rPr>
          <w:rFonts w:ascii="Arial" w:hAnsi="Arial" w:cs="Arial"/>
          <w:sz w:val="24"/>
        </w:rPr>
        <w:t>d</w:t>
      </w:r>
      <w:r w:rsidRPr="00031CD8">
        <w:rPr>
          <w:rFonts w:ascii="Arial" w:hAnsi="Arial" w:cs="Arial"/>
          <w:sz w:val="24"/>
        </w:rPr>
        <w:t xml:space="preserve">efensor de </w:t>
      </w:r>
      <w:r>
        <w:rPr>
          <w:rFonts w:ascii="Arial" w:hAnsi="Arial" w:cs="Arial"/>
          <w:sz w:val="24"/>
        </w:rPr>
        <w:t>o</w:t>
      </w:r>
      <w:r w:rsidRPr="00031CD8">
        <w:rPr>
          <w:rFonts w:ascii="Arial" w:hAnsi="Arial" w:cs="Arial"/>
          <w:sz w:val="24"/>
        </w:rPr>
        <w:t xml:space="preserve">ficio </w:t>
      </w:r>
      <w:r>
        <w:rPr>
          <w:rFonts w:ascii="Arial" w:hAnsi="Arial" w:cs="Arial"/>
          <w:sz w:val="24"/>
        </w:rPr>
        <w:t>designado y darle acceso a las diligencias.</w:t>
      </w:r>
    </w:p>
    <w:p w14:paraId="32D6536D" w14:textId="77777777" w:rsidR="00A82166" w:rsidRPr="00031CD8" w:rsidRDefault="00A82166" w:rsidP="00A82166">
      <w:pPr>
        <w:pStyle w:val="Sinespaciado"/>
        <w:jc w:val="both"/>
        <w:rPr>
          <w:rFonts w:ascii="Arial" w:hAnsi="Arial" w:cs="Arial"/>
          <w:b/>
          <w:sz w:val="24"/>
        </w:rPr>
      </w:pPr>
    </w:p>
    <w:p w14:paraId="634B5922" w14:textId="77777777" w:rsidR="00A82166" w:rsidRPr="00031CD8" w:rsidRDefault="00A82166" w:rsidP="00A82166">
      <w:pPr>
        <w:pStyle w:val="Sinespaciado"/>
        <w:jc w:val="both"/>
        <w:rPr>
          <w:rFonts w:ascii="Arial" w:hAnsi="Arial" w:cs="Arial"/>
          <w:b/>
          <w:sz w:val="24"/>
        </w:rPr>
      </w:pPr>
    </w:p>
    <w:p w14:paraId="5CA753B4" w14:textId="77777777" w:rsidR="00A82166" w:rsidRPr="00031CD8" w:rsidRDefault="00A82166" w:rsidP="00970415">
      <w:pPr>
        <w:pStyle w:val="Sinespaciado"/>
        <w:jc w:val="center"/>
        <w:rPr>
          <w:rFonts w:ascii="Arial" w:hAnsi="Arial" w:cs="Arial"/>
          <w:b/>
          <w:bCs/>
          <w:sz w:val="24"/>
        </w:rPr>
      </w:pPr>
      <w:r w:rsidRPr="00031CD8">
        <w:rPr>
          <w:rFonts w:ascii="Arial" w:hAnsi="Arial" w:cs="Arial"/>
          <w:b/>
          <w:bCs/>
          <w:sz w:val="24"/>
        </w:rPr>
        <w:t>COMUNÍQUESE Y CÚMPLASE,</w:t>
      </w:r>
    </w:p>
    <w:p w14:paraId="1A42FEE1" w14:textId="77777777" w:rsidR="00A82166" w:rsidRPr="00031CD8" w:rsidRDefault="00A82166" w:rsidP="00A82166">
      <w:pPr>
        <w:pStyle w:val="Sinespaciado"/>
        <w:jc w:val="both"/>
        <w:rPr>
          <w:rFonts w:ascii="Arial" w:hAnsi="Arial" w:cs="Arial"/>
          <w:bCs/>
          <w:sz w:val="24"/>
        </w:rPr>
      </w:pPr>
    </w:p>
    <w:p w14:paraId="1738B317" w14:textId="77777777" w:rsidR="00A82166" w:rsidRDefault="00A82166" w:rsidP="00A82166">
      <w:pPr>
        <w:pStyle w:val="Sinespaciado"/>
        <w:jc w:val="both"/>
        <w:rPr>
          <w:rFonts w:ascii="Arial" w:hAnsi="Arial" w:cs="Arial"/>
          <w:bCs/>
          <w:sz w:val="24"/>
        </w:rPr>
      </w:pPr>
    </w:p>
    <w:p w14:paraId="753B396B" w14:textId="77777777" w:rsidR="00A82166" w:rsidRPr="00031CD8" w:rsidRDefault="00A82166" w:rsidP="00A82166">
      <w:pPr>
        <w:pStyle w:val="Sinespaciado"/>
        <w:jc w:val="both"/>
        <w:rPr>
          <w:rFonts w:ascii="Arial" w:hAnsi="Arial" w:cs="Arial"/>
          <w:bCs/>
          <w:sz w:val="24"/>
        </w:rPr>
      </w:pPr>
    </w:p>
    <w:p w14:paraId="7C16A352" w14:textId="77777777" w:rsidR="00A82166" w:rsidRPr="00031CD8" w:rsidRDefault="00A82166" w:rsidP="00A82166">
      <w:pPr>
        <w:pStyle w:val="Sinespaciado"/>
        <w:jc w:val="both"/>
        <w:rPr>
          <w:rFonts w:ascii="Arial" w:hAnsi="Arial" w:cs="Arial"/>
          <w:bCs/>
          <w:sz w:val="24"/>
        </w:rPr>
      </w:pPr>
    </w:p>
    <w:p w14:paraId="0B847EE6" w14:textId="77777777" w:rsidR="00A82166" w:rsidRPr="00031CD8" w:rsidRDefault="00A82166" w:rsidP="001F6E25">
      <w:pPr>
        <w:pStyle w:val="Sinespaciado"/>
        <w:jc w:val="center"/>
        <w:rPr>
          <w:rFonts w:ascii="Arial" w:hAnsi="Arial" w:cs="Arial"/>
          <w:b/>
          <w:sz w:val="24"/>
          <w:lang w:val="es-MX"/>
        </w:rPr>
      </w:pPr>
      <w:r w:rsidRPr="00031CD8">
        <w:rPr>
          <w:rFonts w:ascii="Arial" w:hAnsi="Arial" w:cs="Arial"/>
          <w:b/>
          <w:sz w:val="24"/>
          <w:lang w:val="es-MX"/>
        </w:rPr>
        <w:t>NOMBRE</w:t>
      </w:r>
      <w:r w:rsidR="007807EA">
        <w:rPr>
          <w:rFonts w:ascii="Arial" w:hAnsi="Arial" w:cs="Arial"/>
          <w:b/>
          <w:sz w:val="24"/>
          <w:lang w:val="es-MX"/>
        </w:rPr>
        <w:t xml:space="preserve"> DEL</w:t>
      </w:r>
      <w:r w:rsidRPr="00031CD8">
        <w:rPr>
          <w:rFonts w:ascii="Arial" w:hAnsi="Arial" w:cs="Arial"/>
          <w:b/>
          <w:sz w:val="24"/>
          <w:lang w:val="es-MX"/>
        </w:rPr>
        <w:t xml:space="preserve"> PERSONERO</w:t>
      </w:r>
      <w:r w:rsidR="00F73C29">
        <w:rPr>
          <w:rFonts w:ascii="Arial" w:hAnsi="Arial" w:cs="Arial"/>
          <w:b/>
          <w:sz w:val="24"/>
          <w:lang w:val="es-MX"/>
        </w:rPr>
        <w:t>(A)</w:t>
      </w:r>
      <w:r w:rsidRPr="00031CD8">
        <w:rPr>
          <w:rFonts w:ascii="Arial" w:hAnsi="Arial" w:cs="Arial"/>
          <w:b/>
          <w:sz w:val="24"/>
          <w:lang w:val="es-MX"/>
        </w:rPr>
        <w:t xml:space="preserve"> DELEGADO</w:t>
      </w:r>
      <w:r w:rsidR="00F73C29">
        <w:rPr>
          <w:rFonts w:ascii="Arial" w:hAnsi="Arial" w:cs="Arial"/>
          <w:b/>
          <w:sz w:val="24"/>
          <w:lang w:val="es-MX"/>
        </w:rPr>
        <w:t>(A)</w:t>
      </w:r>
    </w:p>
    <w:p w14:paraId="7504E5A3" w14:textId="77777777" w:rsidR="004D3FB5" w:rsidRDefault="00A82166" w:rsidP="001F6E25">
      <w:pPr>
        <w:pStyle w:val="Sinespaciado"/>
        <w:jc w:val="center"/>
        <w:rPr>
          <w:rFonts w:ascii="Arial" w:hAnsi="Arial" w:cs="Arial"/>
          <w:bCs/>
          <w:sz w:val="24"/>
          <w:lang w:val="es-ES"/>
        </w:rPr>
      </w:pPr>
      <w:r w:rsidRPr="00031CD8">
        <w:rPr>
          <w:rFonts w:ascii="Arial" w:hAnsi="Arial" w:cs="Arial"/>
          <w:bCs/>
          <w:sz w:val="24"/>
          <w:lang w:val="es-ES"/>
        </w:rPr>
        <w:t>Personero</w:t>
      </w:r>
      <w:r w:rsidR="00F73C29">
        <w:rPr>
          <w:rFonts w:ascii="Arial" w:hAnsi="Arial" w:cs="Arial"/>
          <w:bCs/>
          <w:sz w:val="24"/>
          <w:lang w:val="es-ES"/>
        </w:rPr>
        <w:t>(a)</w:t>
      </w:r>
      <w:r w:rsidRPr="00031CD8">
        <w:rPr>
          <w:rFonts w:ascii="Arial" w:hAnsi="Arial" w:cs="Arial"/>
          <w:bCs/>
          <w:sz w:val="24"/>
          <w:lang w:val="es-ES"/>
        </w:rPr>
        <w:t xml:space="preserve"> Delegado</w:t>
      </w:r>
      <w:r w:rsidR="00F73C29">
        <w:rPr>
          <w:rFonts w:ascii="Arial" w:hAnsi="Arial" w:cs="Arial"/>
          <w:bCs/>
          <w:sz w:val="24"/>
          <w:lang w:val="es-ES"/>
        </w:rPr>
        <w:t>(a)</w:t>
      </w:r>
    </w:p>
    <w:p w14:paraId="57EAA53C" w14:textId="77777777" w:rsidR="001347D9" w:rsidRDefault="001347D9" w:rsidP="000F2E59">
      <w:pPr>
        <w:pStyle w:val="Sinespaciado"/>
        <w:rPr>
          <w:rFonts w:ascii="Arial" w:hAnsi="Arial" w:cs="Arial"/>
          <w:bCs/>
          <w:sz w:val="24"/>
          <w:lang w:val="es-ES"/>
        </w:rPr>
      </w:pPr>
    </w:p>
    <w:p w14:paraId="5FD1D4EC" w14:textId="77777777" w:rsidR="001347D9" w:rsidRDefault="001347D9" w:rsidP="000F2E59">
      <w:pPr>
        <w:pStyle w:val="Sinespaciado"/>
        <w:rPr>
          <w:rFonts w:ascii="Arial" w:hAnsi="Arial" w:cs="Arial"/>
          <w:bCs/>
          <w:sz w:val="24"/>
          <w:lang w:val="es-ES"/>
        </w:rPr>
      </w:pPr>
    </w:p>
    <w:p w14:paraId="0FE251AE" w14:textId="77777777" w:rsidR="001347D9" w:rsidRDefault="001347D9" w:rsidP="000F2E59">
      <w:pPr>
        <w:pStyle w:val="Sinespaciado"/>
        <w:rPr>
          <w:rFonts w:ascii="Arial" w:hAnsi="Arial" w:cs="Arial"/>
          <w:bCs/>
          <w:sz w:val="24"/>
          <w:lang w:val="es-ES"/>
        </w:rPr>
      </w:pPr>
    </w:p>
    <w:p w14:paraId="173C052F" w14:textId="77777777" w:rsidR="00882AD6" w:rsidRDefault="00882AD6" w:rsidP="00882AD6">
      <w:pPr>
        <w:pStyle w:val="Textoindependiente"/>
        <w:jc w:val="left"/>
        <w:rPr>
          <w:rFonts w:cs="Arial"/>
          <w:sz w:val="16"/>
          <w:szCs w:val="16"/>
        </w:rPr>
      </w:pPr>
      <w:bookmarkStart w:id="7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749F940B" w14:textId="77777777" w:rsidR="00882AD6" w:rsidRDefault="00882AD6" w:rsidP="00882AD6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786441EC" w14:textId="347EFDB2" w:rsidR="001347D9" w:rsidRPr="00882AD6" w:rsidRDefault="00882AD6" w:rsidP="00882AD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7"/>
    </w:p>
    <w:sectPr w:rsidR="001347D9" w:rsidRPr="00882AD6" w:rsidSect="009700F1">
      <w:headerReference w:type="default" r:id="rId6"/>
      <w:footerReference w:type="default" r:id="rId7"/>
      <w:pgSz w:w="12242" w:h="18722" w:code="14"/>
      <w:pgMar w:top="1843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A586D" w14:textId="77777777" w:rsidR="00B63A9D" w:rsidRDefault="00B63A9D" w:rsidP="004D3FB5">
      <w:pPr>
        <w:spacing w:after="0" w:line="240" w:lineRule="auto"/>
      </w:pPr>
      <w:r>
        <w:separator/>
      </w:r>
    </w:p>
  </w:endnote>
  <w:endnote w:type="continuationSeparator" w:id="0">
    <w:p w14:paraId="1370C963" w14:textId="77777777" w:rsidR="00B63A9D" w:rsidRDefault="00B63A9D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00000287" w:usb1="0807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C907D" w14:textId="252ABE75" w:rsidR="00C8265B" w:rsidRDefault="00970415" w:rsidP="009C2042">
    <w:pPr>
      <w:pStyle w:val="Piedepgina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73D9474C" wp14:editId="4C937A72">
          <wp:simplePos x="0" y="0"/>
          <wp:positionH relativeFrom="page">
            <wp:posOffset>43132</wp:posOffset>
          </wp:positionH>
          <wp:positionV relativeFrom="paragraph">
            <wp:posOffset>-518927</wp:posOffset>
          </wp:positionV>
          <wp:extent cx="7768219" cy="1124801"/>
          <wp:effectExtent l="0" t="0" r="4445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8831" cy="11408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97390" w14:textId="77777777" w:rsidR="00B63A9D" w:rsidRDefault="00B63A9D" w:rsidP="004D3FB5">
      <w:pPr>
        <w:spacing w:after="0" w:line="240" w:lineRule="auto"/>
      </w:pPr>
      <w:r>
        <w:separator/>
      </w:r>
    </w:p>
  </w:footnote>
  <w:footnote w:type="continuationSeparator" w:id="0">
    <w:p w14:paraId="61AF2F4B" w14:textId="77777777" w:rsidR="00B63A9D" w:rsidRDefault="00B63A9D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2B87" w14:textId="02171B77" w:rsidR="007E6727" w:rsidRPr="006D55CD" w:rsidRDefault="006D55CD" w:rsidP="007E6727">
    <w:pPr>
      <w:pStyle w:val="titulos"/>
      <w:spacing w:after="0" w:afterAutospacing="0"/>
      <w:jc w:val="right"/>
      <w:rPr>
        <w:rFonts w:ascii="Arial" w:hAnsi="Arial" w:cs="Arial"/>
        <w:b w:val="0"/>
        <w:color w:val="000000"/>
        <w:sz w:val="20"/>
        <w:szCs w:val="20"/>
      </w:rPr>
    </w:pPr>
    <w:r w:rsidRPr="006D55CD">
      <w:rPr>
        <w:b w:val="0"/>
        <w:noProof/>
        <w:sz w:val="20"/>
        <w:szCs w:val="20"/>
        <w:lang w:val="es-CO" w:eastAsia="es-CO"/>
      </w:rPr>
      <w:drawing>
        <wp:anchor distT="0" distB="0" distL="114300" distR="114300" simplePos="0" relativeHeight="251661312" behindDoc="1" locked="0" layoutInCell="1" allowOverlap="1" wp14:anchorId="05AEC39E" wp14:editId="5B6A0717">
          <wp:simplePos x="0" y="0"/>
          <wp:positionH relativeFrom="column">
            <wp:posOffset>-648442</wp:posOffset>
          </wp:positionH>
          <wp:positionV relativeFrom="paragraph">
            <wp:posOffset>-136034</wp:posOffset>
          </wp:positionV>
          <wp:extent cx="1619250" cy="885825"/>
          <wp:effectExtent l="0" t="0" r="0" b="9525"/>
          <wp:wrapNone/>
          <wp:docPr id="9" name="Imagen 9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E6727" w:rsidRPr="006D55CD">
      <w:rPr>
        <w:rFonts w:ascii="Arial" w:hAnsi="Arial" w:cs="Arial"/>
        <w:b w:val="0"/>
        <w:color w:val="000000"/>
        <w:sz w:val="20"/>
        <w:szCs w:val="20"/>
      </w:rPr>
      <w:fldChar w:fldCharType="begin"/>
    </w:r>
    <w:r w:rsidR="007E6727" w:rsidRPr="006D55CD">
      <w:rPr>
        <w:rFonts w:ascii="Arial" w:hAnsi="Arial" w:cs="Arial"/>
        <w:b w:val="0"/>
        <w:color w:val="000000"/>
        <w:sz w:val="20"/>
        <w:szCs w:val="20"/>
      </w:rPr>
      <w:instrText>PAGE   \* MERGEFORMAT</w:instrText>
    </w:r>
    <w:r w:rsidR="007E6727" w:rsidRPr="006D55CD">
      <w:rPr>
        <w:rFonts w:ascii="Arial" w:hAnsi="Arial" w:cs="Arial"/>
        <w:b w:val="0"/>
        <w:color w:val="000000"/>
        <w:sz w:val="20"/>
        <w:szCs w:val="20"/>
      </w:rPr>
      <w:fldChar w:fldCharType="separate"/>
    </w:r>
    <w:r w:rsidR="00010D6D">
      <w:rPr>
        <w:rFonts w:ascii="Arial" w:hAnsi="Arial" w:cs="Arial"/>
        <w:b w:val="0"/>
        <w:noProof/>
        <w:color w:val="000000"/>
        <w:sz w:val="20"/>
        <w:szCs w:val="20"/>
      </w:rPr>
      <w:t>1</w:t>
    </w:r>
    <w:r w:rsidR="007E6727" w:rsidRPr="006D55CD">
      <w:rPr>
        <w:rFonts w:ascii="Arial" w:hAnsi="Arial" w:cs="Arial"/>
        <w:b w:val="0"/>
        <w:color w:val="000000"/>
        <w:sz w:val="20"/>
        <w:szCs w:val="20"/>
      </w:rPr>
      <w:fldChar w:fldCharType="end"/>
    </w:r>
  </w:p>
  <w:p w14:paraId="39D91D3C" w14:textId="18792C48" w:rsidR="007E6727" w:rsidRPr="00842235" w:rsidRDefault="009700F1" w:rsidP="007E6727">
    <w:pPr>
      <w:pStyle w:val="titulos"/>
      <w:spacing w:after="0" w:afterAutospacing="0"/>
      <w:jc w:val="center"/>
      <w:rPr>
        <w:rFonts w:ascii="Arial" w:hAnsi="Arial" w:cs="Arial"/>
        <w:color w:val="000000"/>
        <w:sz w:val="24"/>
        <w:szCs w:val="24"/>
      </w:rPr>
    </w:pPr>
    <w:r>
      <w:rPr>
        <w:rFonts w:ascii="Arial" w:hAnsi="Arial" w:cs="Arial"/>
        <w:color w:val="000000"/>
        <w:sz w:val="24"/>
        <w:szCs w:val="24"/>
      </w:rPr>
      <w:t xml:space="preserve"> </w:t>
    </w:r>
    <w:r w:rsidR="00F0779F">
      <w:rPr>
        <w:rFonts w:ascii="Arial" w:hAnsi="Arial" w:cs="Arial"/>
        <w:color w:val="000000"/>
        <w:sz w:val="24"/>
        <w:szCs w:val="24"/>
      </w:rPr>
      <w:t xml:space="preserve">  </w:t>
    </w:r>
    <w:r w:rsidR="007E6727">
      <w:rPr>
        <w:rFonts w:ascii="Arial" w:hAnsi="Arial" w:cs="Arial"/>
        <w:color w:val="000000"/>
        <w:sz w:val="24"/>
        <w:szCs w:val="24"/>
      </w:rPr>
      <w:t>A</w:t>
    </w:r>
    <w:r w:rsidR="007E6727" w:rsidRPr="00842235">
      <w:rPr>
        <w:rFonts w:ascii="Arial" w:hAnsi="Arial" w:cs="Arial"/>
        <w:color w:val="000000"/>
        <w:sz w:val="24"/>
        <w:szCs w:val="24"/>
      </w:rPr>
      <w:t>UTO DESIGNACIÓN DE DEFENSOR DE OFICIO</w:t>
    </w:r>
  </w:p>
  <w:p w14:paraId="1EE1C087" w14:textId="7BA47223" w:rsidR="00C8265B" w:rsidRDefault="00F0779F" w:rsidP="007E6727">
    <w:pPr>
      <w:pStyle w:val="Encabezado"/>
      <w:jc w:val="center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 xml:space="preserve"> </w:t>
    </w:r>
    <w:r w:rsidR="007E6727" w:rsidRPr="00842235">
      <w:rPr>
        <w:rFonts w:ascii="Arial" w:hAnsi="Arial" w:cs="Arial"/>
        <w:b/>
        <w:color w:val="000000"/>
        <w:sz w:val="24"/>
        <w:szCs w:val="24"/>
      </w:rPr>
      <w:t>A PETICIÓN DE PARTE</w:t>
    </w:r>
  </w:p>
  <w:p w14:paraId="59236D9C" w14:textId="3539D815" w:rsidR="001F6E25" w:rsidRPr="001F6E25" w:rsidRDefault="001F6E25" w:rsidP="007E6727">
    <w:pPr>
      <w:pStyle w:val="Encabezado"/>
      <w:jc w:val="center"/>
      <w:rPr>
        <w:color w:val="BFBFBF" w:themeColor="background1" w:themeShade="BF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rly Duarte">
    <w15:presenceInfo w15:providerId="None" w15:userId="Derly Duar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B5"/>
    <w:rsid w:val="00002A8A"/>
    <w:rsid w:val="00010D6D"/>
    <w:rsid w:val="0002156B"/>
    <w:rsid w:val="00032747"/>
    <w:rsid w:val="00037C4B"/>
    <w:rsid w:val="00043194"/>
    <w:rsid w:val="000F06DD"/>
    <w:rsid w:val="000F2E59"/>
    <w:rsid w:val="0012569A"/>
    <w:rsid w:val="001347D9"/>
    <w:rsid w:val="001664AF"/>
    <w:rsid w:val="00194CC4"/>
    <w:rsid w:val="001A5DC4"/>
    <w:rsid w:val="001C28BF"/>
    <w:rsid w:val="001F6E25"/>
    <w:rsid w:val="00276B45"/>
    <w:rsid w:val="002875DB"/>
    <w:rsid w:val="002926B2"/>
    <w:rsid w:val="002A6E20"/>
    <w:rsid w:val="00312584"/>
    <w:rsid w:val="003D7D57"/>
    <w:rsid w:val="00401C4E"/>
    <w:rsid w:val="00426891"/>
    <w:rsid w:val="00440904"/>
    <w:rsid w:val="004B1E7C"/>
    <w:rsid w:val="004C1A42"/>
    <w:rsid w:val="004D3FB5"/>
    <w:rsid w:val="00542C34"/>
    <w:rsid w:val="00567B06"/>
    <w:rsid w:val="005B059A"/>
    <w:rsid w:val="005F3590"/>
    <w:rsid w:val="006654AB"/>
    <w:rsid w:val="006D55CD"/>
    <w:rsid w:val="0071652C"/>
    <w:rsid w:val="00740434"/>
    <w:rsid w:val="00765359"/>
    <w:rsid w:val="007807EA"/>
    <w:rsid w:val="007A7056"/>
    <w:rsid w:val="007B31F1"/>
    <w:rsid w:val="007D5935"/>
    <w:rsid w:val="007E6727"/>
    <w:rsid w:val="007F45AE"/>
    <w:rsid w:val="008133D4"/>
    <w:rsid w:val="00842235"/>
    <w:rsid w:val="00855491"/>
    <w:rsid w:val="00882AD6"/>
    <w:rsid w:val="008E0841"/>
    <w:rsid w:val="00962044"/>
    <w:rsid w:val="009700F1"/>
    <w:rsid w:val="00970415"/>
    <w:rsid w:val="009C2042"/>
    <w:rsid w:val="009D1AB8"/>
    <w:rsid w:val="00A01023"/>
    <w:rsid w:val="00A02194"/>
    <w:rsid w:val="00A82166"/>
    <w:rsid w:val="00B2491E"/>
    <w:rsid w:val="00B51050"/>
    <w:rsid w:val="00B54196"/>
    <w:rsid w:val="00B63A9D"/>
    <w:rsid w:val="00BE0C07"/>
    <w:rsid w:val="00C8265B"/>
    <w:rsid w:val="00C96933"/>
    <w:rsid w:val="00CB7D06"/>
    <w:rsid w:val="00CE1E8F"/>
    <w:rsid w:val="00D52DA5"/>
    <w:rsid w:val="00D6128A"/>
    <w:rsid w:val="00D9483B"/>
    <w:rsid w:val="00DD1083"/>
    <w:rsid w:val="00DE3483"/>
    <w:rsid w:val="00E1544C"/>
    <w:rsid w:val="00E21940"/>
    <w:rsid w:val="00EC691D"/>
    <w:rsid w:val="00F0779F"/>
    <w:rsid w:val="00F4682B"/>
    <w:rsid w:val="00F73C29"/>
    <w:rsid w:val="00F83435"/>
    <w:rsid w:val="00F90D1F"/>
    <w:rsid w:val="00FA6287"/>
    <w:rsid w:val="00FC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1E2590"/>
  <w15:chartTrackingRefBased/>
  <w15:docId w15:val="{F862C648-67F6-4E5B-842A-8A41A6DC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BE0C07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E0C07"/>
    <w:rPr>
      <w:sz w:val="22"/>
      <w:szCs w:val="22"/>
      <w:lang w:val="es-CO" w:eastAsia="en-US"/>
    </w:rPr>
  </w:style>
  <w:style w:type="character" w:customStyle="1" w:styleId="TextodegloboCar">
    <w:name w:val="Texto de globo Car"/>
    <w:link w:val="Textodeglobo"/>
    <w:uiPriority w:val="99"/>
    <w:semiHidden/>
    <w:rsid w:val="003D7D57"/>
    <w:rPr>
      <w:rFonts w:ascii="Tahoma" w:hAnsi="Tahoma" w:cs="Tahoma"/>
      <w:sz w:val="16"/>
      <w:szCs w:val="16"/>
      <w:lang w:eastAsia="en-US"/>
    </w:rPr>
  </w:style>
  <w:style w:type="paragraph" w:customStyle="1" w:styleId="Standard">
    <w:name w:val="Standard"/>
    <w:rsid w:val="007F45AE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val="es-CO" w:eastAsia="zh-CN" w:bidi="hi-IN"/>
    </w:rPr>
  </w:style>
  <w:style w:type="paragraph" w:styleId="Textoindependiente">
    <w:name w:val="Body Text"/>
    <w:basedOn w:val="Normal"/>
    <w:link w:val="TextoindependienteCar"/>
    <w:semiHidden/>
    <w:unhideWhenUsed/>
    <w:rsid w:val="00882AD6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82AD6"/>
    <w:rPr>
      <w:rFonts w:ascii="Arial" w:eastAsia="Times New Roman" w:hAnsi="Arial"/>
      <w:sz w:val="24"/>
      <w:lang w:val="es-ES_tradnl" w:eastAsia="es-ES"/>
    </w:rPr>
  </w:style>
  <w:style w:type="paragraph" w:styleId="Revisin">
    <w:name w:val="Revision"/>
    <w:hidden/>
    <w:uiPriority w:val="99"/>
    <w:semiHidden/>
    <w:rsid w:val="00194CC4"/>
    <w:rPr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Derly Duarte</cp:lastModifiedBy>
  <cp:revision>2</cp:revision>
  <dcterms:created xsi:type="dcterms:W3CDTF">2022-08-03T22:50:00Z</dcterms:created>
  <dcterms:modified xsi:type="dcterms:W3CDTF">2022-08-03T22:50:00Z</dcterms:modified>
</cp:coreProperties>
</file>