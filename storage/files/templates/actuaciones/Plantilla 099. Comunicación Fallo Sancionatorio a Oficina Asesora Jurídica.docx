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06FE" w14:textId="59BBEC3E" w:rsidR="00DE17C8" w:rsidRDefault="00DE17C8" w:rsidP="00DE17C8">
      <w:pPr>
        <w:spacing w:after="0"/>
      </w:pPr>
    </w:p>
    <w:p w14:paraId="00CD92E0" w14:textId="267AF863" w:rsidR="00C154D5" w:rsidRDefault="00C154D5" w:rsidP="00C154D5">
      <w:pPr>
        <w:pStyle w:val="Sinespaciado"/>
        <w:rPr>
          <w:rFonts w:ascii="Arial" w:hAnsi="Arial" w:cs="Arial"/>
          <w:sz w:val="24"/>
        </w:rPr>
      </w:pPr>
    </w:p>
    <w:p w14:paraId="5697AE07" w14:textId="13FC2800" w:rsidR="00DE17C8" w:rsidRDefault="00DE17C8" w:rsidP="00C154D5">
      <w:pPr>
        <w:pStyle w:val="Sinespaciado"/>
        <w:rPr>
          <w:rFonts w:ascii="Arial" w:hAnsi="Arial" w:cs="Arial"/>
          <w:sz w:val="24"/>
        </w:rPr>
      </w:pPr>
    </w:p>
    <w:p w14:paraId="4B97393A" w14:textId="037B4CE0" w:rsidR="00DE17C8" w:rsidRDefault="00DE17C8" w:rsidP="00C154D5">
      <w:pPr>
        <w:pStyle w:val="Sinespaciado"/>
        <w:rPr>
          <w:rFonts w:ascii="Arial" w:hAnsi="Arial" w:cs="Arial"/>
          <w:sz w:val="24"/>
        </w:rPr>
      </w:pPr>
    </w:p>
    <w:p w14:paraId="2C40E8F2" w14:textId="51354EE6" w:rsidR="00DE17C8" w:rsidRDefault="00DE17C8" w:rsidP="00C154D5">
      <w:pPr>
        <w:pStyle w:val="Sinespaciado"/>
        <w:rPr>
          <w:rFonts w:ascii="Arial" w:hAnsi="Arial" w:cs="Arial"/>
          <w:sz w:val="24"/>
        </w:rPr>
      </w:pPr>
    </w:p>
    <w:p w14:paraId="0520B63C" w14:textId="52FBC5C2" w:rsidR="00DE17C8" w:rsidRDefault="00DE17C8" w:rsidP="00C154D5">
      <w:pPr>
        <w:pStyle w:val="Sinespaciado"/>
        <w:rPr>
          <w:rFonts w:ascii="Arial" w:hAnsi="Arial" w:cs="Arial"/>
          <w:sz w:val="24"/>
        </w:rPr>
      </w:pPr>
    </w:p>
    <w:p w14:paraId="1FDE7287" w14:textId="77777777" w:rsidR="00DE17C8" w:rsidRDefault="00DE17C8" w:rsidP="00C154D5">
      <w:pPr>
        <w:pStyle w:val="Sinespaciado"/>
        <w:rPr>
          <w:rFonts w:ascii="Arial" w:hAnsi="Arial" w:cs="Arial"/>
          <w:sz w:val="24"/>
        </w:rPr>
      </w:pPr>
    </w:p>
    <w:p w14:paraId="6988439C" w14:textId="77777777" w:rsidR="00C154D5" w:rsidRPr="005700B5" w:rsidRDefault="00C154D5" w:rsidP="00C154D5">
      <w:pPr>
        <w:pStyle w:val="Sinespaciado"/>
        <w:rPr>
          <w:rFonts w:ascii="Arial" w:hAnsi="Arial" w:cs="Arial"/>
          <w:sz w:val="24"/>
          <w:szCs w:val="24"/>
        </w:rPr>
      </w:pPr>
      <w:r w:rsidRPr="005700B5">
        <w:rPr>
          <w:rFonts w:ascii="Arial" w:hAnsi="Arial" w:cs="Arial"/>
          <w:sz w:val="24"/>
          <w:szCs w:val="24"/>
        </w:rPr>
        <w:t>Doctor(a)</w:t>
      </w:r>
    </w:p>
    <w:p w14:paraId="2B96A645" w14:textId="578360AB" w:rsidR="00C154D5" w:rsidRPr="005700B5" w:rsidRDefault="00B92FF2" w:rsidP="00C154D5">
      <w:pPr>
        <w:pStyle w:val="Sinespaciado"/>
        <w:rPr>
          <w:rFonts w:ascii="Arial" w:hAnsi="Arial" w:cs="Arial"/>
          <w:b/>
          <w:sz w:val="24"/>
          <w:szCs w:val="24"/>
        </w:rPr>
      </w:pPr>
      <w:r w:rsidRPr="005700B5">
        <w:rPr>
          <w:rFonts w:ascii="Arial" w:hAnsi="Arial" w:cs="Arial"/>
          <w:b/>
          <w:sz w:val="24"/>
          <w:szCs w:val="24"/>
        </w:rPr>
        <w:t>NOMBRE DEL (LA) JEFE OFICINA</w:t>
      </w:r>
    </w:p>
    <w:p w14:paraId="4D7567E7" w14:textId="77777777" w:rsidR="00C154D5" w:rsidRPr="005700B5" w:rsidRDefault="00C154D5" w:rsidP="00C154D5">
      <w:pPr>
        <w:pStyle w:val="Sinespaciado"/>
        <w:rPr>
          <w:rFonts w:ascii="Arial" w:hAnsi="Arial" w:cs="Arial"/>
          <w:sz w:val="24"/>
          <w:szCs w:val="24"/>
        </w:rPr>
      </w:pPr>
      <w:r w:rsidRPr="005700B5">
        <w:rPr>
          <w:rFonts w:ascii="Arial" w:hAnsi="Arial" w:cs="Arial"/>
          <w:sz w:val="24"/>
          <w:szCs w:val="24"/>
        </w:rPr>
        <w:t>Jefe Oficina Asesora de Jurídica</w:t>
      </w:r>
    </w:p>
    <w:p w14:paraId="2C1FE3A8" w14:textId="008B49DE" w:rsidR="00C154D5" w:rsidRPr="00E23593" w:rsidRDefault="00C154D5" w:rsidP="004C44D1">
      <w:pPr>
        <w:pStyle w:val="Sinespaciado"/>
        <w:tabs>
          <w:tab w:val="left" w:pos="6075"/>
          <w:tab w:val="left" w:pos="6960"/>
        </w:tabs>
        <w:rPr>
          <w:rFonts w:ascii="Arial" w:hAnsi="Arial" w:cs="Arial"/>
        </w:rPr>
      </w:pPr>
      <w:r w:rsidRPr="005700B5">
        <w:rPr>
          <w:rFonts w:ascii="Arial" w:hAnsi="Arial" w:cs="Arial"/>
          <w:sz w:val="24"/>
          <w:szCs w:val="24"/>
        </w:rPr>
        <w:fldChar w:fldCharType="begin"/>
      </w:r>
      <w:r w:rsidRPr="005700B5">
        <w:rPr>
          <w:rFonts w:ascii="Arial" w:hAnsi="Arial" w:cs="Arial"/>
          <w:sz w:val="24"/>
          <w:szCs w:val="24"/>
        </w:rPr>
        <w:instrText xml:space="preserve"> MERGEFIELD "Dirección_es_registrada_s" </w:instrText>
      </w:r>
      <w:r w:rsidRPr="005700B5">
        <w:rPr>
          <w:rFonts w:ascii="Arial" w:hAnsi="Arial" w:cs="Arial"/>
          <w:sz w:val="24"/>
          <w:szCs w:val="24"/>
        </w:rPr>
        <w:fldChar w:fldCharType="separate"/>
      </w:r>
      <w:r w:rsidRPr="005700B5">
        <w:rPr>
          <w:rFonts w:ascii="Arial" w:hAnsi="Arial" w:cs="Arial"/>
          <w:noProof/>
          <w:sz w:val="24"/>
          <w:szCs w:val="24"/>
        </w:rPr>
        <w:t>Personería de Bogotá</w:t>
      </w:r>
      <w:r w:rsidRPr="005700B5">
        <w:rPr>
          <w:rFonts w:ascii="Arial" w:hAnsi="Arial" w:cs="Arial"/>
          <w:sz w:val="24"/>
          <w:szCs w:val="24"/>
        </w:rPr>
        <w:fldChar w:fldCharType="end"/>
      </w:r>
      <w:r w:rsidR="00925226" w:rsidRPr="005700B5">
        <w:rPr>
          <w:rFonts w:ascii="Arial" w:hAnsi="Arial" w:cs="Arial"/>
          <w:sz w:val="24"/>
          <w:szCs w:val="24"/>
        </w:rPr>
        <w:t>,</w:t>
      </w:r>
      <w:r w:rsidRPr="005700B5">
        <w:rPr>
          <w:rFonts w:ascii="Arial" w:hAnsi="Arial" w:cs="Arial"/>
          <w:sz w:val="24"/>
          <w:szCs w:val="24"/>
        </w:rPr>
        <w:t xml:space="preserve"> D.C.</w:t>
      </w:r>
      <w:r w:rsidRPr="00E23593">
        <w:rPr>
          <w:rFonts w:ascii="Arial" w:hAnsi="Arial" w:cs="Arial"/>
        </w:rPr>
        <w:fldChar w:fldCharType="begin"/>
      </w:r>
      <w:r w:rsidRPr="00E23593">
        <w:rPr>
          <w:rFonts w:ascii="Arial" w:hAnsi="Arial" w:cs="Arial"/>
        </w:rPr>
        <w:instrText xml:space="preserve"> MERGEFIELD "Código_Postal" </w:instrText>
      </w:r>
      <w:r w:rsidRPr="00E23593">
        <w:rPr>
          <w:rFonts w:ascii="Arial" w:hAnsi="Arial" w:cs="Arial"/>
        </w:rPr>
        <w:fldChar w:fldCharType="end"/>
      </w:r>
      <w:r w:rsidR="00956FFD">
        <w:rPr>
          <w:rFonts w:ascii="Arial" w:hAnsi="Arial" w:cs="Arial"/>
        </w:rPr>
        <w:tab/>
      </w:r>
      <w:r w:rsidR="004C44D1">
        <w:rPr>
          <w:rFonts w:ascii="Arial" w:hAnsi="Arial" w:cs="Arial"/>
        </w:rPr>
        <w:tab/>
      </w:r>
    </w:p>
    <w:p w14:paraId="5E6D7C98" w14:textId="77777777" w:rsidR="00C154D5" w:rsidRPr="00E23593" w:rsidRDefault="00C154D5" w:rsidP="00C154D5">
      <w:pPr>
        <w:pStyle w:val="Sinespaciado"/>
        <w:rPr>
          <w:rFonts w:ascii="Arial" w:hAnsi="Arial" w:cs="Arial"/>
        </w:rPr>
      </w:pPr>
      <w:r w:rsidRPr="00E23593">
        <w:rPr>
          <w:rFonts w:ascii="Arial" w:hAnsi="Arial" w:cs="Arial"/>
        </w:rPr>
        <w:tab/>
      </w:r>
    </w:p>
    <w:p w14:paraId="2951C7E2" w14:textId="77777777" w:rsidR="00C154D5" w:rsidRPr="00E23593" w:rsidRDefault="00C154D5" w:rsidP="00C154D5">
      <w:pPr>
        <w:pStyle w:val="Sinespaciado"/>
        <w:rPr>
          <w:rFonts w:ascii="Arial" w:hAnsi="Arial" w:cs="Arial"/>
        </w:rPr>
      </w:pPr>
    </w:p>
    <w:p w14:paraId="416DFBD3" w14:textId="77777777" w:rsidR="00C154D5" w:rsidRPr="007D43BE" w:rsidRDefault="00C154D5" w:rsidP="00C154D5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2AF52" wp14:editId="1E2C8D92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419735"/>
                <wp:effectExtent l="1905" t="0" r="381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BC8D1" w14:textId="77777777" w:rsidR="00C154D5" w:rsidRPr="007D43BE" w:rsidRDefault="00C154D5" w:rsidP="00C154D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2AF5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0.65pt;margin-top:11.5pt;width:87.3pt;height:33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9Mf6rN0AAAAJAQAADwAAAAAAAAAAAAAAAAA5BAAAZHJzL2Rvd25yZXYueG1sUEsFBgAA&#10;AAAEAAQA8wAAAEMFAAAAAA==&#10;" filled="f" stroked="f">
                <v:textbox style="mso-fit-shape-to-text:t">
                  <w:txbxContent>
                    <w:p w14:paraId="566BC8D1" w14:textId="77777777" w:rsidR="00C154D5" w:rsidRPr="007D43BE" w:rsidRDefault="00C154D5" w:rsidP="00C154D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tbl>
      <w:tblPr>
        <w:tblW w:w="7655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</w:tblGrid>
      <w:tr w:rsidR="00C154D5" w:rsidRPr="007D43BE" w14:paraId="0EF0CF0C" w14:textId="77777777" w:rsidTr="00B92FF2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29582" w14:textId="77777777" w:rsidR="00C154D5" w:rsidRPr="007D43BE" w:rsidRDefault="00C154D5" w:rsidP="007013B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Dependencia</w:t>
            </w:r>
            <w:r w:rsidRPr="007D43B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E7D7B" w14:textId="4907D34B" w:rsidR="00C154D5" w:rsidRPr="007D43BE" w:rsidRDefault="001F4A8A" w:rsidP="007013B9">
            <w:pPr>
              <w:pStyle w:val="Sinespaciado"/>
              <w:rPr>
                <w:rFonts w:ascii="Arial" w:hAnsi="Arial" w:cs="Arial"/>
                <w:sz w:val="24"/>
              </w:rPr>
            </w:pPr>
            <w:ins w:id="0" w:author="Derly Duarte" w:date="2022-08-03T17:36:00Z">
              <w:r w:rsidRPr="001F4A8A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  <w:tr w:rsidR="00C154D5" w:rsidRPr="007D43BE" w14:paraId="5876D31B" w14:textId="77777777" w:rsidTr="00B92FF2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3C066" w14:textId="77777777" w:rsidR="00C154D5" w:rsidRPr="007D43BE" w:rsidRDefault="00C154D5" w:rsidP="007013B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8D602" w14:textId="36E97552" w:rsidR="00C154D5" w:rsidRPr="007D43BE" w:rsidRDefault="001F4A8A" w:rsidP="007013B9">
            <w:pPr>
              <w:pStyle w:val="Sinespaciado"/>
              <w:rPr>
                <w:rFonts w:ascii="Arial" w:hAnsi="Arial" w:cs="Arial"/>
                <w:sz w:val="24"/>
              </w:rPr>
            </w:pPr>
            <w:ins w:id="1" w:author="Derly Duarte" w:date="2022-08-03T17:36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${Radicado}</w:t>
              </w:r>
            </w:ins>
          </w:p>
        </w:tc>
      </w:tr>
      <w:tr w:rsidR="00C154D5" w:rsidRPr="007D43BE" w14:paraId="221EFB31" w14:textId="77777777" w:rsidTr="00B92FF2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D9E7B" w14:textId="77777777" w:rsidR="00C154D5" w:rsidRPr="007D43BE" w:rsidRDefault="00C154D5" w:rsidP="007013B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"Tipo_Providencia"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Pr="000E2777">
              <w:rPr>
                <w:rFonts w:ascii="Arial" w:hAnsi="Arial" w:cs="Arial"/>
                <w:noProof/>
                <w:sz w:val="24"/>
              </w:rPr>
              <w:t>Auto</w:t>
            </w:r>
            <w:r>
              <w:rPr>
                <w:rFonts w:ascii="Arial" w:hAnsi="Arial" w:cs="Arial"/>
                <w:sz w:val="24"/>
              </w:rPr>
              <w:fldChar w:fldCharType="end"/>
            </w:r>
            <w:r w:rsidRPr="007D43BE">
              <w:rPr>
                <w:rFonts w:ascii="Arial" w:hAnsi="Arial" w:cs="Arial"/>
                <w:sz w:val="24"/>
              </w:rPr>
              <w:t xml:space="preserve"> N°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5AF33" w14:textId="6AD10CF7" w:rsidR="00C154D5" w:rsidRPr="007D43BE" w:rsidRDefault="002B05AA" w:rsidP="007013B9">
            <w:pPr>
              <w:pStyle w:val="Sinespaciado"/>
              <w:rPr>
                <w:rFonts w:ascii="Arial" w:hAnsi="Arial" w:cs="Arial"/>
                <w:sz w:val="24"/>
              </w:rPr>
            </w:pPr>
            <w:ins w:id="2" w:author="Ivan Jose" w:date="2022-10-31T03:54:00Z">
              <w:r>
                <w:rPr>
                  <w:rFonts w:ascii="Arial" w:hAnsi="Arial" w:cs="Arial"/>
                  <w:sz w:val="24"/>
                </w:rPr>
                <w:t>${A</w:t>
              </w:r>
            </w:ins>
            <w:ins w:id="3" w:author="Ivan Jose" w:date="2022-10-31T03:55:00Z">
              <w:r>
                <w:rPr>
                  <w:rFonts w:ascii="Arial" w:hAnsi="Arial" w:cs="Arial"/>
                  <w:sz w:val="24"/>
                </w:rPr>
                <w:t>uto</w:t>
              </w:r>
            </w:ins>
            <w:ins w:id="4" w:author="Ivan Jose" w:date="2022-10-31T03:54:00Z">
              <w:r>
                <w:rPr>
                  <w:rFonts w:ascii="Arial" w:hAnsi="Arial" w:cs="Arial"/>
                  <w:sz w:val="24"/>
                </w:rPr>
                <w:t>}</w:t>
              </w:r>
            </w:ins>
            <w:del w:id="5" w:author="Ivan Jose" w:date="2022-10-31T03:54:00Z">
              <w:r w:rsidR="00E25C83" w:rsidDel="002B05AA">
                <w:rPr>
                  <w:rFonts w:ascii="Arial" w:hAnsi="Arial" w:cs="Arial"/>
                  <w:sz w:val="24"/>
                </w:rPr>
                <w:delText>(colocar el numero del auto de primera y segunda instancia según corresponda)</w:delText>
              </w:r>
            </w:del>
          </w:p>
        </w:tc>
      </w:tr>
      <w:tr w:rsidR="00C154D5" w:rsidRPr="007D43BE" w14:paraId="2E97466B" w14:textId="77777777" w:rsidTr="00E25C83">
        <w:trPr>
          <w:trHeight w:val="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73B1A" w14:textId="77777777" w:rsidR="00C154D5" w:rsidRPr="007D43BE" w:rsidRDefault="00C154D5" w:rsidP="007013B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F6FD5" w14:textId="57C86B3A" w:rsidR="00C154D5" w:rsidRPr="00E25C83" w:rsidRDefault="00E25C83" w:rsidP="00E25C8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</w:t>
            </w:r>
            <w:r w:rsidRPr="00E25C83">
              <w:rPr>
                <w:rFonts w:ascii="Arial" w:hAnsi="Arial" w:cs="Arial"/>
                <w:sz w:val="24"/>
              </w:rPr>
              <w:t xml:space="preserve">Acta </w:t>
            </w:r>
            <w:proofErr w:type="gramStart"/>
            <w:r w:rsidRPr="00E25C83">
              <w:rPr>
                <w:rFonts w:ascii="Arial" w:hAnsi="Arial" w:cs="Arial"/>
                <w:sz w:val="24"/>
              </w:rPr>
              <w:t xml:space="preserve">de  </w:t>
            </w:r>
            <w:r w:rsidR="005700B5" w:rsidRPr="00E25C83">
              <w:rPr>
                <w:rFonts w:ascii="Arial" w:hAnsi="Arial" w:cs="Arial"/>
                <w:sz w:val="24"/>
              </w:rPr>
              <w:t>Fallo</w:t>
            </w:r>
            <w:proofErr w:type="gramEnd"/>
            <w:r w:rsidR="005700B5" w:rsidRPr="00E25C83">
              <w:rPr>
                <w:rFonts w:ascii="Arial" w:hAnsi="Arial" w:cs="Arial"/>
                <w:sz w:val="24"/>
              </w:rPr>
              <w:t xml:space="preserve"> Sancionatorio</w:t>
            </w:r>
            <w:r w:rsidRPr="00E25C83">
              <w:rPr>
                <w:rFonts w:ascii="Arial" w:hAnsi="Arial" w:cs="Arial"/>
                <w:sz w:val="24"/>
              </w:rPr>
              <w:t xml:space="preserve"> </w:t>
            </w:r>
          </w:p>
          <w:p w14:paraId="59C3260A" w14:textId="4DEEA8A4" w:rsidR="00E25C83" w:rsidRPr="005700B5" w:rsidRDefault="00E25C83" w:rsidP="00E25C83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</w:t>
            </w:r>
            <w:r w:rsidRPr="00E25C83">
              <w:rPr>
                <w:rFonts w:ascii="Arial" w:hAnsi="Arial" w:cs="Arial"/>
                <w:sz w:val="24"/>
              </w:rPr>
              <w:t xml:space="preserve">Resolución de decide Recurso de Apelación Fallo </w:t>
            </w:r>
            <w:r w:rsidRPr="00E25C83">
              <w:rPr>
                <w:rFonts w:ascii="Arial" w:hAnsi="Arial" w:cs="Arial"/>
                <w:i/>
                <w:sz w:val="24"/>
              </w:rPr>
              <w:t>(si corresponde)</w:t>
            </w:r>
          </w:p>
        </w:tc>
      </w:tr>
    </w:tbl>
    <w:p w14:paraId="7C754937" w14:textId="77777777" w:rsidR="00C154D5" w:rsidRDefault="00C154D5" w:rsidP="00C154D5">
      <w:pPr>
        <w:pStyle w:val="Sinespaciado"/>
        <w:rPr>
          <w:rFonts w:ascii="Arial" w:hAnsi="Arial" w:cs="Arial"/>
          <w:sz w:val="24"/>
        </w:rPr>
      </w:pPr>
    </w:p>
    <w:p w14:paraId="3A86B4B9" w14:textId="33DC70B9" w:rsidR="00C154D5" w:rsidRDefault="00C154D5" w:rsidP="00C154D5">
      <w:pPr>
        <w:pStyle w:val="Sinespaciado"/>
        <w:rPr>
          <w:rFonts w:ascii="Arial" w:hAnsi="Arial" w:cs="Arial"/>
          <w:sz w:val="24"/>
        </w:rPr>
      </w:pPr>
    </w:p>
    <w:p w14:paraId="2ADD2E38" w14:textId="77777777" w:rsidR="00DE17C8" w:rsidRDefault="00DE17C8" w:rsidP="00C154D5">
      <w:pPr>
        <w:pStyle w:val="Sinespaciado"/>
        <w:rPr>
          <w:rFonts w:ascii="Arial" w:hAnsi="Arial" w:cs="Arial"/>
          <w:sz w:val="24"/>
        </w:rPr>
      </w:pPr>
    </w:p>
    <w:p w14:paraId="5CCFECDB" w14:textId="77777777" w:rsidR="00C154D5" w:rsidRDefault="00C154D5" w:rsidP="00C154D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doctor(a):</w:t>
      </w:r>
    </w:p>
    <w:p w14:paraId="2FBE6A9F" w14:textId="77777777" w:rsidR="00C154D5" w:rsidRPr="007C0011" w:rsidRDefault="00C154D5" w:rsidP="00C154D5">
      <w:pPr>
        <w:pStyle w:val="Sinespaciado"/>
        <w:rPr>
          <w:rFonts w:ascii="Arial" w:hAnsi="Arial" w:cs="Arial"/>
        </w:rPr>
      </w:pPr>
    </w:p>
    <w:p w14:paraId="370D202B" w14:textId="2E928F25" w:rsidR="00C154D5" w:rsidRDefault="00C154D5" w:rsidP="00C154D5">
      <w:pPr>
        <w:pStyle w:val="Sinespaciad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M</w:t>
      </w:r>
      <w:r w:rsidRPr="007C0011">
        <w:rPr>
          <w:rFonts w:ascii="Arial" w:hAnsi="Arial" w:cs="Arial"/>
          <w:sz w:val="24"/>
          <w:szCs w:val="24"/>
        </w:rPr>
        <w:t xml:space="preserve">ediante la providencia </w:t>
      </w:r>
      <w:r>
        <w:rPr>
          <w:rFonts w:ascii="Arial" w:hAnsi="Arial" w:cs="Arial"/>
          <w:sz w:val="24"/>
          <w:szCs w:val="24"/>
        </w:rPr>
        <w:t xml:space="preserve">del asunto se impuso sanción al (la) </w:t>
      </w:r>
      <w:r w:rsidRPr="007C0011">
        <w:rPr>
          <w:rFonts w:ascii="Arial" w:hAnsi="Arial" w:cs="Arial"/>
          <w:sz w:val="24"/>
          <w:szCs w:val="24"/>
        </w:rPr>
        <w:t>señor</w:t>
      </w:r>
      <w:r>
        <w:rPr>
          <w:rFonts w:ascii="Arial" w:hAnsi="Arial" w:cs="Arial"/>
          <w:sz w:val="24"/>
          <w:szCs w:val="24"/>
        </w:rPr>
        <w:t>(a)</w:t>
      </w:r>
      <w:r w:rsidRPr="007C00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</w:rPr>
        <w:t>______________________________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</w:rPr>
        <w:t>identificado(a)</w:t>
      </w:r>
      <w:r w:rsidRPr="00896926">
        <w:rPr>
          <w:rFonts w:ascii="Arial" w:hAnsi="Arial" w:cs="Arial"/>
          <w:sz w:val="24"/>
          <w:szCs w:val="24"/>
        </w:rPr>
        <w:t xml:space="preserve"> con la cédula de ciudadanía No</w:t>
      </w:r>
      <w:r>
        <w:rPr>
          <w:rFonts w:ascii="Arial" w:hAnsi="Arial" w:cs="Arial"/>
          <w:sz w:val="24"/>
          <w:szCs w:val="24"/>
        </w:rPr>
        <w:t>. _______________</w:t>
      </w:r>
      <w:r w:rsidRPr="007C00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C0011">
        <w:rPr>
          <w:rFonts w:ascii="Arial" w:hAnsi="Arial" w:cs="Arial"/>
          <w:sz w:val="24"/>
          <w:szCs w:val="24"/>
          <w:lang w:val="es-MX"/>
        </w:rPr>
        <w:t xml:space="preserve">de </w:t>
      </w:r>
      <w:r>
        <w:rPr>
          <w:rFonts w:ascii="Arial" w:hAnsi="Arial" w:cs="Arial"/>
          <w:sz w:val="24"/>
          <w:szCs w:val="24"/>
          <w:lang w:val="es-MX"/>
        </w:rPr>
        <w:t>___________,</w:t>
      </w:r>
      <w:r w:rsidR="00E25C83">
        <w:rPr>
          <w:rFonts w:ascii="Arial" w:hAnsi="Arial" w:cs="Arial"/>
          <w:sz w:val="24"/>
          <w:szCs w:val="24"/>
          <w:lang w:val="es-MX"/>
        </w:rPr>
        <w:t xml:space="preserve"> en su condición de (denominación del cargo) en la  (nombre de la entidad)_______________, para la época de los hechos investigados, consistente en (indicar la sanción impuesta)____________________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A111C2">
        <w:rPr>
          <w:rFonts w:ascii="Arial" w:hAnsi="Arial" w:cs="Arial"/>
          <w:sz w:val="24"/>
          <w:szCs w:val="24"/>
          <w:lang w:val="es-MX"/>
        </w:rPr>
        <w:t>la cual quedó</w:t>
      </w:r>
      <w:r w:rsidRPr="007C0011">
        <w:rPr>
          <w:rFonts w:ascii="Arial" w:hAnsi="Arial" w:cs="Arial"/>
          <w:sz w:val="24"/>
          <w:szCs w:val="24"/>
          <w:lang w:val="es-MX"/>
        </w:rPr>
        <w:t xml:space="preserve"> ejecutoriada </w:t>
      </w:r>
      <w:r>
        <w:rPr>
          <w:rFonts w:ascii="Arial" w:hAnsi="Arial" w:cs="Arial"/>
          <w:sz w:val="24"/>
          <w:szCs w:val="24"/>
          <w:lang w:val="es-MX"/>
        </w:rPr>
        <w:t>en los términos de</w:t>
      </w:r>
      <w:r w:rsidR="00E25C83">
        <w:rPr>
          <w:rFonts w:ascii="Arial" w:hAnsi="Arial" w:cs="Arial"/>
          <w:sz w:val="24"/>
          <w:szCs w:val="24"/>
          <w:lang w:val="es-MX"/>
        </w:rPr>
        <w:t xml:space="preserve"> Ley.</w:t>
      </w:r>
    </w:p>
    <w:p w14:paraId="0D97D343" w14:textId="77777777" w:rsidR="00C154D5" w:rsidRDefault="00C154D5" w:rsidP="00C154D5">
      <w:pPr>
        <w:pStyle w:val="Sinespaciad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</w:p>
    <w:p w14:paraId="14906950" w14:textId="3043B8C0" w:rsidR="00C154D5" w:rsidRPr="00BF4192" w:rsidRDefault="00C154D5" w:rsidP="00C154D5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BF4192">
        <w:rPr>
          <w:rFonts w:ascii="Arial" w:hAnsi="Arial" w:cs="Arial"/>
          <w:sz w:val="24"/>
          <w:szCs w:val="24"/>
          <w:lang w:val="es-MX"/>
        </w:rPr>
        <w:t>Por lo an</w:t>
      </w:r>
      <w:r w:rsidR="00A111C2">
        <w:rPr>
          <w:rFonts w:ascii="Arial" w:hAnsi="Arial" w:cs="Arial"/>
          <w:sz w:val="24"/>
          <w:szCs w:val="24"/>
          <w:lang w:val="es-MX"/>
        </w:rPr>
        <w:t>terior</w:t>
      </w:r>
      <w:r w:rsidR="00E25C83">
        <w:rPr>
          <w:rFonts w:ascii="Arial" w:hAnsi="Arial" w:cs="Arial"/>
          <w:sz w:val="24"/>
          <w:szCs w:val="24"/>
          <w:lang w:val="es-MX"/>
        </w:rPr>
        <w:t>,</w:t>
      </w:r>
      <w:r w:rsidR="00A111C2">
        <w:rPr>
          <w:rFonts w:ascii="Arial" w:hAnsi="Arial" w:cs="Arial"/>
          <w:sz w:val="24"/>
          <w:szCs w:val="24"/>
          <w:lang w:val="es-MX"/>
        </w:rPr>
        <w:t xml:space="preserve"> me permito remitir a su D</w:t>
      </w:r>
      <w:r w:rsidRPr="00BF4192">
        <w:rPr>
          <w:rFonts w:ascii="Arial" w:hAnsi="Arial" w:cs="Arial"/>
          <w:sz w:val="24"/>
          <w:szCs w:val="24"/>
          <w:lang w:val="es-MX"/>
        </w:rPr>
        <w:t>espacho</w:t>
      </w:r>
      <w:r>
        <w:rPr>
          <w:rFonts w:ascii="Arial" w:hAnsi="Arial" w:cs="Arial"/>
          <w:sz w:val="24"/>
          <w:szCs w:val="24"/>
          <w:lang w:val="es-MX"/>
        </w:rPr>
        <w:t xml:space="preserve"> los siguientes documentos</w:t>
      </w:r>
      <w:r w:rsidRPr="00BF4192">
        <w:rPr>
          <w:rFonts w:ascii="Arial" w:hAnsi="Arial" w:cs="Arial"/>
          <w:sz w:val="24"/>
          <w:szCs w:val="24"/>
          <w:lang w:val="es-MX"/>
        </w:rPr>
        <w:t>:</w:t>
      </w:r>
    </w:p>
    <w:p w14:paraId="0324EFD8" w14:textId="77777777" w:rsidR="00C154D5" w:rsidRDefault="00C154D5" w:rsidP="00C154D5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3B11D369" w14:textId="478A38BC" w:rsidR="00C154D5" w:rsidRPr="00BF4192" w:rsidRDefault="00C154D5" w:rsidP="00C154D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F</w:t>
      </w:r>
      <w:r w:rsidRPr="007C0011">
        <w:rPr>
          <w:rFonts w:ascii="Arial" w:hAnsi="Arial" w:cs="Arial"/>
          <w:sz w:val="24"/>
          <w:szCs w:val="24"/>
          <w:lang w:val="es-MX"/>
        </w:rPr>
        <w:t>ormulario de registro de sanción disciplinaria debidamente diligenciado, para los fines pertinentes</w:t>
      </w:r>
      <w:r w:rsidR="00E25C83">
        <w:rPr>
          <w:rFonts w:ascii="Arial" w:hAnsi="Arial" w:cs="Arial"/>
          <w:sz w:val="24"/>
          <w:szCs w:val="24"/>
          <w:lang w:val="es-MX"/>
        </w:rPr>
        <w:t>, en _____ folio.</w:t>
      </w:r>
    </w:p>
    <w:p w14:paraId="35E847DA" w14:textId="77777777" w:rsidR="00C154D5" w:rsidRPr="00BF4192" w:rsidRDefault="00C154D5" w:rsidP="00C154D5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14:paraId="2D88A621" w14:textId="38492B22" w:rsidR="00E25C83" w:rsidRPr="00E25C83" w:rsidRDefault="00E25C83" w:rsidP="00E25C8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C83">
        <w:rPr>
          <w:rFonts w:ascii="Arial" w:hAnsi="Arial" w:cs="Arial"/>
          <w:sz w:val="24"/>
          <w:szCs w:val="24"/>
          <w:lang w:val="es-MX"/>
        </w:rPr>
        <w:t>Acta de Fallo sancionatorio _______ del ________ proferido por _____________________ en contra del investigado ______________</w:t>
      </w:r>
      <w:r w:rsidDel="00E25C8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38AED2E" w14:textId="77777777" w:rsidR="00C154D5" w:rsidRPr="00BF4192" w:rsidRDefault="00C154D5" w:rsidP="00C154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B9B65C" w14:textId="6A08880C" w:rsidR="00C154D5" w:rsidRPr="00E25C83" w:rsidRDefault="00C154D5" w:rsidP="00C154D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Cop</w:t>
      </w:r>
      <w:r w:rsidR="00A111C2">
        <w:rPr>
          <w:rFonts w:ascii="Arial" w:hAnsi="Arial" w:cs="Arial"/>
          <w:sz w:val="24"/>
          <w:szCs w:val="24"/>
          <w:lang w:val="es-MX"/>
        </w:rPr>
        <w:t>ia de la</w:t>
      </w:r>
      <w:r>
        <w:rPr>
          <w:rFonts w:ascii="Arial" w:hAnsi="Arial" w:cs="Arial"/>
          <w:sz w:val="24"/>
          <w:szCs w:val="24"/>
          <w:lang w:val="es-MX"/>
        </w:rPr>
        <w:t xml:space="preserve"> Resolución PSI </w:t>
      </w:r>
      <w:r w:rsidR="00A111C2">
        <w:rPr>
          <w:rFonts w:ascii="Arial" w:hAnsi="Arial" w:cs="Arial"/>
          <w:sz w:val="24"/>
          <w:szCs w:val="24"/>
          <w:lang w:val="es-MX"/>
        </w:rPr>
        <w:t>(</w:t>
      </w:r>
      <w:r w:rsidR="00A111C2" w:rsidRPr="00A111C2">
        <w:rPr>
          <w:rFonts w:ascii="Arial" w:hAnsi="Arial" w:cs="Arial"/>
          <w:i/>
          <w:sz w:val="24"/>
          <w:szCs w:val="24"/>
          <w:lang w:val="es-MX"/>
        </w:rPr>
        <w:t>s</w:t>
      </w:r>
      <w:r w:rsidRPr="00A111C2">
        <w:rPr>
          <w:rFonts w:ascii="Arial" w:hAnsi="Arial" w:cs="Arial"/>
          <w:i/>
          <w:sz w:val="24"/>
          <w:szCs w:val="24"/>
          <w:lang w:val="es-MX"/>
        </w:rPr>
        <w:t>i la hubiere</w:t>
      </w:r>
      <w:r w:rsidRPr="00C154D5">
        <w:rPr>
          <w:rFonts w:ascii="Arial" w:hAnsi="Arial" w:cs="Arial"/>
          <w:sz w:val="24"/>
          <w:szCs w:val="24"/>
          <w:lang w:val="es-MX"/>
        </w:rPr>
        <w:t>)</w:t>
      </w:r>
      <w:r w:rsidR="00E25C83">
        <w:rPr>
          <w:rFonts w:ascii="Arial" w:hAnsi="Arial" w:cs="Arial"/>
          <w:sz w:val="24"/>
          <w:szCs w:val="24"/>
          <w:lang w:val="es-MX"/>
        </w:rPr>
        <w:t xml:space="preserve"> de fecha ________, proferida por______________ que </w:t>
      </w:r>
      <w:r w:rsidR="00E25C83" w:rsidRPr="00E25C83">
        <w:rPr>
          <w:rFonts w:ascii="Arial" w:hAnsi="Arial" w:cs="Arial"/>
          <w:b/>
          <w:sz w:val="24"/>
          <w:szCs w:val="24"/>
          <w:lang w:val="es-MX"/>
        </w:rPr>
        <w:t>confirma</w:t>
      </w:r>
      <w:r w:rsidR="00E25C83">
        <w:rPr>
          <w:rFonts w:ascii="Arial" w:hAnsi="Arial" w:cs="Arial"/>
          <w:sz w:val="24"/>
          <w:szCs w:val="24"/>
          <w:lang w:val="es-MX"/>
        </w:rPr>
        <w:t xml:space="preserve"> la sanción impuesta consistente en ________________, en _____folios.</w:t>
      </w:r>
    </w:p>
    <w:p w14:paraId="1089DEA6" w14:textId="77777777" w:rsidR="00E25C83" w:rsidRPr="00E25C83" w:rsidRDefault="00E25C83" w:rsidP="00E25C8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14:paraId="203BE51C" w14:textId="5ECB8E7C" w:rsidR="00E25C83" w:rsidRPr="00C154D5" w:rsidRDefault="00E25C83" w:rsidP="00C154D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Copia de la notificación realizada _________</w:t>
      </w:r>
    </w:p>
    <w:p w14:paraId="0695A731" w14:textId="77777777" w:rsidR="00C154D5" w:rsidRPr="00BF4192" w:rsidRDefault="00C154D5" w:rsidP="00C154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3BA605" w14:textId="64582640" w:rsidR="00C154D5" w:rsidRPr="007C0011" w:rsidRDefault="00A111C2" w:rsidP="00C154D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 del acta de e</w:t>
      </w:r>
      <w:r w:rsidR="00C154D5">
        <w:rPr>
          <w:rFonts w:ascii="Arial" w:hAnsi="Arial" w:cs="Arial"/>
          <w:sz w:val="24"/>
          <w:szCs w:val="24"/>
        </w:rPr>
        <w:t>jecutoria</w:t>
      </w:r>
      <w:r w:rsidR="00E25C83">
        <w:rPr>
          <w:rFonts w:ascii="Arial" w:hAnsi="Arial" w:cs="Arial"/>
          <w:sz w:val="24"/>
          <w:szCs w:val="24"/>
        </w:rPr>
        <w:t xml:space="preserve"> del citado fallo en _____ folio</w:t>
      </w:r>
    </w:p>
    <w:p w14:paraId="295CCF88" w14:textId="77777777" w:rsidR="00A111C2" w:rsidRDefault="00A111C2" w:rsidP="00C154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8925358" w14:textId="77777777" w:rsidR="00A111C2" w:rsidRPr="007C0011" w:rsidRDefault="00A111C2" w:rsidP="00C154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9446FC" w14:textId="77777777" w:rsidR="00C154D5" w:rsidRDefault="00C154D5" w:rsidP="00C154D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63742097" w14:textId="77777777" w:rsidR="00C154D5" w:rsidRDefault="00C154D5" w:rsidP="00DE17C8">
      <w:pPr>
        <w:spacing w:after="0"/>
        <w:jc w:val="both"/>
        <w:rPr>
          <w:rFonts w:ascii="Arial" w:hAnsi="Arial" w:cs="Arial"/>
          <w:szCs w:val="20"/>
        </w:rPr>
      </w:pPr>
    </w:p>
    <w:p w14:paraId="79132209" w14:textId="296076A2" w:rsidR="0089615D" w:rsidRDefault="0089615D" w:rsidP="00DE17C8">
      <w:pPr>
        <w:spacing w:after="0"/>
        <w:jc w:val="both"/>
        <w:rPr>
          <w:rFonts w:ascii="Arial" w:hAnsi="Arial" w:cs="Arial"/>
          <w:szCs w:val="20"/>
        </w:rPr>
      </w:pPr>
    </w:p>
    <w:p w14:paraId="74B3E450" w14:textId="77777777" w:rsidR="00DE17C8" w:rsidRDefault="00DE17C8" w:rsidP="00DE17C8">
      <w:pPr>
        <w:spacing w:after="0"/>
        <w:jc w:val="both"/>
        <w:rPr>
          <w:rFonts w:ascii="Arial" w:hAnsi="Arial" w:cs="Arial"/>
          <w:szCs w:val="20"/>
        </w:rPr>
      </w:pPr>
    </w:p>
    <w:p w14:paraId="37B9B1DA" w14:textId="77777777" w:rsidR="00DE17C8" w:rsidRDefault="00DE17C8" w:rsidP="00DE17C8">
      <w:pPr>
        <w:pStyle w:val="Sinespaciado"/>
        <w:jc w:val="both"/>
        <w:rPr>
          <w:rFonts w:ascii="Arial" w:hAnsi="Arial" w:cs="Arial"/>
          <w:b/>
          <w:sz w:val="24"/>
        </w:rPr>
      </w:pPr>
      <w:bookmarkStart w:id="6" w:name="_Hlk84864874"/>
      <w:bookmarkStart w:id="7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9E8CDD6" w14:textId="77777777" w:rsidR="00DE17C8" w:rsidRPr="008D0ECE" w:rsidRDefault="00DE17C8" w:rsidP="00DE17C8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Denominación del Empleo</w:t>
      </w:r>
    </w:p>
    <w:p w14:paraId="232D7C30" w14:textId="77777777" w:rsidR="00DE17C8" w:rsidRDefault="00DE17C8" w:rsidP="00DE17C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6"/>
    </w:p>
    <w:p w14:paraId="2301F111" w14:textId="087EB1CB" w:rsidR="00DE17C8" w:rsidRPr="00E25C83" w:rsidRDefault="00DE17C8" w:rsidP="00DE17C8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14:paraId="7F776CE5" w14:textId="782B8D96" w:rsidR="00C22276" w:rsidRPr="00E25C83" w:rsidRDefault="00C22276" w:rsidP="00DE17C8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E25C83">
        <w:rPr>
          <w:rFonts w:ascii="Arial" w:hAnsi="Arial" w:cs="Arial"/>
          <w:sz w:val="16"/>
          <w:szCs w:val="16"/>
        </w:rPr>
        <w:t>Anexo(s): Lo enunciado en [N° de folios en letras] [(# de folios en número)] folios.</w:t>
      </w:r>
    </w:p>
    <w:p w14:paraId="1C89D26C" w14:textId="39E3A862" w:rsidR="00DE17C8" w:rsidRDefault="00DE17C8" w:rsidP="00DE17C8">
      <w:pPr>
        <w:pStyle w:val="Sinespaciado"/>
        <w:jc w:val="both"/>
        <w:rPr>
          <w:rFonts w:ascii="Arial" w:hAnsi="Arial" w:cs="Arial"/>
          <w:sz w:val="24"/>
        </w:rPr>
      </w:pPr>
    </w:p>
    <w:p w14:paraId="6DBF78DD" w14:textId="77777777" w:rsidR="00C22276" w:rsidRDefault="00C22276" w:rsidP="00DE17C8">
      <w:pPr>
        <w:pStyle w:val="Sinespaciado"/>
        <w:jc w:val="both"/>
        <w:rPr>
          <w:rFonts w:ascii="Arial" w:hAnsi="Arial" w:cs="Arial"/>
          <w:sz w:val="24"/>
        </w:rPr>
      </w:pPr>
    </w:p>
    <w:p w14:paraId="6E5A4A61" w14:textId="77777777" w:rsidR="00DE17C8" w:rsidRPr="00FC7421" w:rsidRDefault="00DE17C8" w:rsidP="00DE17C8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8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18E46094" w14:textId="77777777" w:rsidR="00DE17C8" w:rsidRPr="00FC7421" w:rsidRDefault="00DE17C8" w:rsidP="00DE17C8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0C59D2A1" w14:textId="77777777" w:rsidR="00DE17C8" w:rsidRDefault="00DE17C8" w:rsidP="00DE17C8">
      <w:pPr>
        <w:pStyle w:val="Sinespaciado"/>
        <w:jc w:val="both"/>
        <w:rPr>
          <w:rFonts w:ascii="Arial" w:hAnsi="Arial" w:cs="Arial"/>
          <w:sz w:val="24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7"/>
      <w:bookmarkEnd w:id="8"/>
    </w:p>
    <w:p w14:paraId="58DF53E7" w14:textId="77777777" w:rsidR="00AF42C7" w:rsidRDefault="00AF42C7" w:rsidP="00DE17C8">
      <w:pPr>
        <w:pStyle w:val="Sinespaciado"/>
        <w:jc w:val="both"/>
      </w:pPr>
    </w:p>
    <w:sectPr w:rsidR="00AF42C7" w:rsidSect="005F0C5C">
      <w:headerReference w:type="default" r:id="rId7"/>
      <w:footerReference w:type="default" r:id="rId8"/>
      <w:pgSz w:w="12242" w:h="18705" w:code="181"/>
      <w:pgMar w:top="1417" w:right="1701" w:bottom="1843" w:left="1701" w:header="709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826A" w14:textId="77777777" w:rsidR="00BD59DD" w:rsidRDefault="00BD59DD">
      <w:pPr>
        <w:spacing w:after="0" w:line="240" w:lineRule="auto"/>
      </w:pPr>
      <w:r>
        <w:separator/>
      </w:r>
    </w:p>
  </w:endnote>
  <w:endnote w:type="continuationSeparator" w:id="0">
    <w:p w14:paraId="7A413D5A" w14:textId="77777777" w:rsidR="00BD59DD" w:rsidRDefault="00BD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5A3E" w14:textId="30BDC000" w:rsidR="00151D25" w:rsidRDefault="005700B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7A7B9CAF" wp14:editId="618A9101">
          <wp:simplePos x="0" y="0"/>
          <wp:positionH relativeFrom="column">
            <wp:posOffset>-956310</wp:posOffset>
          </wp:positionH>
          <wp:positionV relativeFrom="paragraph">
            <wp:posOffset>-521970</wp:posOffset>
          </wp:positionV>
          <wp:extent cx="7620000" cy="1104900"/>
          <wp:effectExtent l="0" t="0" r="0" b="0"/>
          <wp:wrapNone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B9FE" w14:textId="77777777" w:rsidR="00BD59DD" w:rsidRDefault="00BD59DD">
      <w:pPr>
        <w:spacing w:after="0" w:line="240" w:lineRule="auto"/>
      </w:pPr>
      <w:r>
        <w:separator/>
      </w:r>
    </w:p>
  </w:footnote>
  <w:footnote w:type="continuationSeparator" w:id="0">
    <w:p w14:paraId="69A96B23" w14:textId="77777777" w:rsidR="00BD59DD" w:rsidRDefault="00BD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9015" w14:textId="2ABED526" w:rsidR="005F0C5C" w:rsidRDefault="005F0C5C" w:rsidP="005700B5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color w:val="BFBFBF" w:themeColor="background1" w:themeShade="BF"/>
        <w:sz w:val="24"/>
      </w:rPr>
    </w:pPr>
    <w:r w:rsidRPr="005F0C5C">
      <w:rPr>
        <w:b w:val="0"/>
        <w:noProof/>
        <w:color w:val="BFBFBF" w:themeColor="background1" w:themeShade="BF"/>
        <w:lang w:val="es-CO" w:eastAsia="es-CO"/>
      </w:rPr>
      <w:drawing>
        <wp:anchor distT="0" distB="0" distL="114300" distR="114300" simplePos="0" relativeHeight="251666432" behindDoc="0" locked="0" layoutInCell="1" allowOverlap="1" wp14:anchorId="432AF548" wp14:editId="4151843E">
          <wp:simplePos x="0" y="0"/>
          <wp:positionH relativeFrom="column">
            <wp:posOffset>-635575</wp:posOffset>
          </wp:positionH>
          <wp:positionV relativeFrom="paragraph">
            <wp:posOffset>-143942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0C070F" w14:textId="29FB5A2A" w:rsidR="007D43BE" w:rsidRDefault="005700B5" w:rsidP="005700B5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color w:val="BFBFBF" w:themeColor="background1" w:themeShade="BF"/>
        <w:sz w:val="24"/>
      </w:rPr>
    </w:pPr>
    <w:r w:rsidRPr="005F0C5C">
      <w:rPr>
        <w:rFonts w:ascii="Arial" w:hAnsi="Arial" w:cs="Arial"/>
        <w:b w:val="0"/>
        <w:color w:val="BFBFBF" w:themeColor="background1" w:themeShade="BF"/>
        <w:sz w:val="24"/>
      </w:rPr>
      <w:fldChar w:fldCharType="begin"/>
    </w:r>
    <w:r w:rsidRPr="005F0C5C">
      <w:rPr>
        <w:rFonts w:ascii="Arial" w:hAnsi="Arial" w:cs="Arial"/>
        <w:b w:val="0"/>
        <w:color w:val="BFBFBF" w:themeColor="background1" w:themeShade="BF"/>
        <w:sz w:val="24"/>
      </w:rPr>
      <w:instrText>PAGE   \* MERGEFORMAT</w:instrText>
    </w:r>
    <w:r w:rsidRPr="005F0C5C">
      <w:rPr>
        <w:rFonts w:ascii="Arial" w:hAnsi="Arial" w:cs="Arial"/>
        <w:b w:val="0"/>
        <w:color w:val="BFBFBF" w:themeColor="background1" w:themeShade="BF"/>
        <w:sz w:val="24"/>
      </w:rPr>
      <w:fldChar w:fldCharType="separate"/>
    </w:r>
    <w:r w:rsidR="005C3362">
      <w:rPr>
        <w:rFonts w:ascii="Arial" w:hAnsi="Arial" w:cs="Arial"/>
        <w:b w:val="0"/>
        <w:noProof/>
        <w:color w:val="BFBFBF" w:themeColor="background1" w:themeShade="BF"/>
        <w:sz w:val="24"/>
      </w:rPr>
      <w:t>1</w:t>
    </w:r>
    <w:r w:rsidRPr="005F0C5C">
      <w:rPr>
        <w:rFonts w:ascii="Arial" w:hAnsi="Arial" w:cs="Arial"/>
        <w:b w:val="0"/>
        <w:color w:val="BFBFBF" w:themeColor="background1" w:themeShade="BF"/>
        <w:sz w:val="24"/>
      </w:rPr>
      <w:fldChar w:fldCharType="end"/>
    </w:r>
  </w:p>
  <w:p w14:paraId="32993AFB" w14:textId="2C636533" w:rsidR="005F0C5C" w:rsidRDefault="005F0C5C" w:rsidP="005700B5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color w:val="BFBFBF" w:themeColor="background1" w:themeShade="BF"/>
        <w:sz w:val="24"/>
      </w:rPr>
    </w:pPr>
  </w:p>
  <w:p w14:paraId="19084A0C" w14:textId="77777777" w:rsidR="005F0C5C" w:rsidRPr="005F0C5C" w:rsidRDefault="005F0C5C" w:rsidP="005700B5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color w:val="BFBFBF" w:themeColor="background1" w:themeShade="BF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FD3"/>
    <w:multiLevelType w:val="hybridMultilevel"/>
    <w:tmpl w:val="7304BB66"/>
    <w:lvl w:ilvl="0" w:tplc="48DEFA2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266F"/>
    <w:multiLevelType w:val="hybridMultilevel"/>
    <w:tmpl w:val="DA94DD72"/>
    <w:lvl w:ilvl="0" w:tplc="B2F4BC8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C6D2B"/>
    <w:multiLevelType w:val="hybridMultilevel"/>
    <w:tmpl w:val="344A5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19584">
    <w:abstractNumId w:val="2"/>
  </w:num>
  <w:num w:numId="2" w16cid:durableId="681778739">
    <w:abstractNumId w:val="0"/>
  </w:num>
  <w:num w:numId="3" w16cid:durableId="264110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  <w15:person w15:author="Ivan Jose">
    <w15:presenceInfo w15:providerId="Windows Live" w15:userId="297b05c352685e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4D5"/>
    <w:rsid w:val="000634E7"/>
    <w:rsid w:val="00070805"/>
    <w:rsid w:val="0008187E"/>
    <w:rsid w:val="000A1478"/>
    <w:rsid w:val="000A17B0"/>
    <w:rsid w:val="000F184A"/>
    <w:rsid w:val="00126A7F"/>
    <w:rsid w:val="0014160F"/>
    <w:rsid w:val="00151D25"/>
    <w:rsid w:val="00161025"/>
    <w:rsid w:val="00166DBC"/>
    <w:rsid w:val="001B0108"/>
    <w:rsid w:val="001B7488"/>
    <w:rsid w:val="001D3052"/>
    <w:rsid w:val="001D5C4A"/>
    <w:rsid w:val="001E1B16"/>
    <w:rsid w:val="001F4A8A"/>
    <w:rsid w:val="00215E80"/>
    <w:rsid w:val="00223BD8"/>
    <w:rsid w:val="00246492"/>
    <w:rsid w:val="00255EC6"/>
    <w:rsid w:val="00256C36"/>
    <w:rsid w:val="00293753"/>
    <w:rsid w:val="002B05AA"/>
    <w:rsid w:val="002B0AA2"/>
    <w:rsid w:val="002D6FE1"/>
    <w:rsid w:val="003032A7"/>
    <w:rsid w:val="00305C49"/>
    <w:rsid w:val="00310F01"/>
    <w:rsid w:val="00320FA2"/>
    <w:rsid w:val="00334D08"/>
    <w:rsid w:val="00344BBF"/>
    <w:rsid w:val="00372126"/>
    <w:rsid w:val="003866D6"/>
    <w:rsid w:val="003B3B21"/>
    <w:rsid w:val="003C4292"/>
    <w:rsid w:val="003C5B74"/>
    <w:rsid w:val="003D08E8"/>
    <w:rsid w:val="004071FE"/>
    <w:rsid w:val="004307A9"/>
    <w:rsid w:val="004319D2"/>
    <w:rsid w:val="004504E2"/>
    <w:rsid w:val="00473318"/>
    <w:rsid w:val="00482963"/>
    <w:rsid w:val="004C10F8"/>
    <w:rsid w:val="004C44D1"/>
    <w:rsid w:val="004D7AE7"/>
    <w:rsid w:val="00506F4D"/>
    <w:rsid w:val="005173D1"/>
    <w:rsid w:val="00533D7D"/>
    <w:rsid w:val="005700B5"/>
    <w:rsid w:val="005B4480"/>
    <w:rsid w:val="005C0D48"/>
    <w:rsid w:val="005C3362"/>
    <w:rsid w:val="005C4096"/>
    <w:rsid w:val="005E4432"/>
    <w:rsid w:val="005F0C5C"/>
    <w:rsid w:val="00640056"/>
    <w:rsid w:val="006E0C33"/>
    <w:rsid w:val="006F160B"/>
    <w:rsid w:val="006F5BB3"/>
    <w:rsid w:val="007071C9"/>
    <w:rsid w:val="007155AC"/>
    <w:rsid w:val="00784EA3"/>
    <w:rsid w:val="00787E86"/>
    <w:rsid w:val="00861761"/>
    <w:rsid w:val="00886501"/>
    <w:rsid w:val="0089615D"/>
    <w:rsid w:val="008C7BAF"/>
    <w:rsid w:val="009034E8"/>
    <w:rsid w:val="0090390B"/>
    <w:rsid w:val="00923945"/>
    <w:rsid w:val="00925226"/>
    <w:rsid w:val="00954C5E"/>
    <w:rsid w:val="00956FFD"/>
    <w:rsid w:val="009B1B55"/>
    <w:rsid w:val="009C66DF"/>
    <w:rsid w:val="00A00480"/>
    <w:rsid w:val="00A111C2"/>
    <w:rsid w:val="00A341D9"/>
    <w:rsid w:val="00A505F4"/>
    <w:rsid w:val="00A64F46"/>
    <w:rsid w:val="00A65ABE"/>
    <w:rsid w:val="00A7423F"/>
    <w:rsid w:val="00A83F6F"/>
    <w:rsid w:val="00AB3137"/>
    <w:rsid w:val="00AC01FB"/>
    <w:rsid w:val="00AE4574"/>
    <w:rsid w:val="00AF42C7"/>
    <w:rsid w:val="00B0060C"/>
    <w:rsid w:val="00B32A99"/>
    <w:rsid w:val="00B61E70"/>
    <w:rsid w:val="00B92FF2"/>
    <w:rsid w:val="00BD59DD"/>
    <w:rsid w:val="00BE12B9"/>
    <w:rsid w:val="00C01DFD"/>
    <w:rsid w:val="00C154D5"/>
    <w:rsid w:val="00C22276"/>
    <w:rsid w:val="00C2498B"/>
    <w:rsid w:val="00C605D8"/>
    <w:rsid w:val="00C64C2D"/>
    <w:rsid w:val="00C81355"/>
    <w:rsid w:val="00C82D59"/>
    <w:rsid w:val="00CB47D0"/>
    <w:rsid w:val="00CE3274"/>
    <w:rsid w:val="00D01346"/>
    <w:rsid w:val="00D4143D"/>
    <w:rsid w:val="00D52979"/>
    <w:rsid w:val="00DA058A"/>
    <w:rsid w:val="00DB1448"/>
    <w:rsid w:val="00DE17C8"/>
    <w:rsid w:val="00E25C83"/>
    <w:rsid w:val="00E3605D"/>
    <w:rsid w:val="00E4266D"/>
    <w:rsid w:val="00E54852"/>
    <w:rsid w:val="00E67120"/>
    <w:rsid w:val="00E86A8C"/>
    <w:rsid w:val="00EB3616"/>
    <w:rsid w:val="00EC0638"/>
    <w:rsid w:val="00EC5DA6"/>
    <w:rsid w:val="00EC7A85"/>
    <w:rsid w:val="00EE2851"/>
    <w:rsid w:val="00EE3198"/>
    <w:rsid w:val="00EE7E0A"/>
    <w:rsid w:val="00F23305"/>
    <w:rsid w:val="00F3115C"/>
    <w:rsid w:val="00F5767B"/>
    <w:rsid w:val="00F75274"/>
    <w:rsid w:val="00F8131A"/>
    <w:rsid w:val="00F865D6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1F669"/>
  <w15:docId w15:val="{DA2FB4F8-B4F7-4226-AE89-3BE4964D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154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154D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154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4D5"/>
    <w:rPr>
      <w:rFonts w:ascii="Calibri" w:eastAsia="Calibri" w:hAnsi="Calibri" w:cs="Times New Roman"/>
    </w:rPr>
  </w:style>
  <w:style w:type="paragraph" w:customStyle="1" w:styleId="Standard">
    <w:name w:val="Standard"/>
    <w:rsid w:val="00C154D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qFormat/>
    <w:rsid w:val="00C154D5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025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956FFD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1F4A8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Cobos Perez</dc:creator>
  <cp:lastModifiedBy>Ivan Jose</cp:lastModifiedBy>
  <cp:revision>3</cp:revision>
  <cp:lastPrinted>2018-08-13T13:32:00Z</cp:lastPrinted>
  <dcterms:created xsi:type="dcterms:W3CDTF">2022-08-03T22:37:00Z</dcterms:created>
  <dcterms:modified xsi:type="dcterms:W3CDTF">2022-10-31T08:55:00Z</dcterms:modified>
</cp:coreProperties>
</file>