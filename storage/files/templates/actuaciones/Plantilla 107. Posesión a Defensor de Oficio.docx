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9AEB2" w14:textId="5536767D" w:rsidR="00043194" w:rsidRDefault="004F48BD" w:rsidP="004F48BD">
      <w:pPr>
        <w:jc w:val="center"/>
      </w:pPr>
      <w:r w:rsidRPr="00F71435">
        <w:rPr>
          <w:rFonts w:ascii="Arial" w:hAnsi="Arial" w:cs="Arial"/>
          <w:b/>
          <w:sz w:val="24"/>
        </w:rPr>
        <w:t>POSESIÓN DEFENSOR DE OFICIO</w:t>
      </w:r>
    </w:p>
    <w:p w14:paraId="7C474531" w14:textId="77777777" w:rsidR="004F48BD" w:rsidRDefault="004F48BD"/>
    <w:tbl>
      <w:tblPr>
        <w:tblW w:w="8805" w:type="dxa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0"/>
        <w:gridCol w:w="5595"/>
      </w:tblGrid>
      <w:tr w:rsidR="00C30A90" w14:paraId="1D5A8C24" w14:textId="77777777" w:rsidTr="00C30A90">
        <w:tc>
          <w:tcPr>
            <w:tcW w:w="3210" w:type="dxa"/>
            <w:shd w:val="clear" w:color="auto" w:fill="auto"/>
          </w:tcPr>
          <w:p w14:paraId="624FB5E8" w14:textId="77777777" w:rsidR="00C96084" w:rsidRPr="00C30A90" w:rsidRDefault="00C96084" w:rsidP="002158C3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C30A90">
              <w:rPr>
                <w:rFonts w:ascii="Arial" w:hAnsi="Arial" w:cs="Arial"/>
                <w:b/>
                <w:lang w:val="es-ES_tradnl"/>
              </w:rPr>
              <w:t>RADICACI</w:t>
            </w:r>
            <w:r w:rsidR="0037350E" w:rsidRPr="00C30A90">
              <w:rPr>
                <w:rFonts w:ascii="Arial" w:hAnsi="Arial" w:cs="Arial"/>
                <w:b/>
                <w:lang w:val="es-ES_tradnl"/>
              </w:rPr>
              <w:t>Ó</w:t>
            </w:r>
            <w:r w:rsidRPr="00C30A90">
              <w:rPr>
                <w:rFonts w:ascii="Arial" w:hAnsi="Arial" w:cs="Arial"/>
                <w:b/>
                <w:lang w:val="es-ES_tradnl"/>
              </w:rPr>
              <w:t>N:</w:t>
            </w:r>
          </w:p>
        </w:tc>
        <w:tc>
          <w:tcPr>
            <w:tcW w:w="5595" w:type="dxa"/>
            <w:shd w:val="clear" w:color="auto" w:fill="auto"/>
          </w:tcPr>
          <w:p w14:paraId="27027DEB" w14:textId="69824ECD" w:rsidR="00C96084" w:rsidRPr="00031CD8" w:rsidRDefault="005F5DC0" w:rsidP="002158C3">
            <w:pPr>
              <w:pStyle w:val="Sinespaciado"/>
              <w:jc w:val="both"/>
              <w:rPr>
                <w:rFonts w:ascii="Arial" w:hAnsi="Arial" w:cs="Arial"/>
              </w:rPr>
            </w:pPr>
            <w:ins w:id="0" w:author="Derly Duarte" w:date="2022-08-03T17:41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</w:t>
              </w:r>
            </w:ins>
            <w:ins w:id="1" w:author="Derly Duarte" w:date="2022-08-03T17:44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Radicado</w:t>
              </w:r>
            </w:ins>
            <w:ins w:id="2" w:author="Derly Duarte" w:date="2022-08-03T17:41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}</w:t>
              </w:r>
            </w:ins>
          </w:p>
        </w:tc>
      </w:tr>
      <w:tr w:rsidR="00C30A90" w14:paraId="7B50EAE4" w14:textId="77777777" w:rsidTr="00C30A90">
        <w:tc>
          <w:tcPr>
            <w:tcW w:w="3210" w:type="dxa"/>
            <w:shd w:val="clear" w:color="auto" w:fill="auto"/>
          </w:tcPr>
          <w:p w14:paraId="55182046" w14:textId="77777777" w:rsidR="00C96084" w:rsidRPr="00C30A90" w:rsidRDefault="00C96084" w:rsidP="002158C3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C30A90">
              <w:rPr>
                <w:rFonts w:ascii="Arial" w:hAnsi="Arial" w:cs="Arial"/>
                <w:b/>
                <w:lang w:val="es-ES_tradnl"/>
              </w:rPr>
              <w:t>DELEGADA:</w:t>
            </w:r>
          </w:p>
        </w:tc>
        <w:tc>
          <w:tcPr>
            <w:tcW w:w="5595" w:type="dxa"/>
            <w:shd w:val="clear" w:color="auto" w:fill="auto"/>
          </w:tcPr>
          <w:p w14:paraId="199B128C" w14:textId="5A1F93C6" w:rsidR="00C96084" w:rsidRPr="00031CD8" w:rsidRDefault="005F5DC0" w:rsidP="002158C3">
            <w:pPr>
              <w:pStyle w:val="Sinespaciado"/>
              <w:jc w:val="both"/>
              <w:rPr>
                <w:rFonts w:ascii="Arial" w:hAnsi="Arial" w:cs="Arial"/>
              </w:rPr>
            </w:pPr>
            <w:ins w:id="3" w:author="Derly Duarte" w:date="2022-08-03T17:41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</w:t>
              </w:r>
            </w:ins>
            <w:proofErr w:type="gramStart"/>
            <w:ins w:id="4" w:author="Derly Duarte" w:date="2022-08-03T17:44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Delegada</w:t>
              </w:r>
            </w:ins>
            <w:proofErr w:type="gramEnd"/>
            <w:ins w:id="5" w:author="Derly Duarte" w:date="2022-08-03T17:41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}</w:t>
              </w:r>
            </w:ins>
          </w:p>
        </w:tc>
      </w:tr>
      <w:tr w:rsidR="00C30A90" w14:paraId="1F556F3E" w14:textId="77777777" w:rsidTr="00C30A90">
        <w:tc>
          <w:tcPr>
            <w:tcW w:w="3210" w:type="dxa"/>
            <w:shd w:val="clear" w:color="auto" w:fill="auto"/>
          </w:tcPr>
          <w:p w14:paraId="7AA8333F" w14:textId="77777777" w:rsidR="00C96084" w:rsidRPr="00C30A90" w:rsidRDefault="00C96084" w:rsidP="002158C3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C30A90">
              <w:rPr>
                <w:rFonts w:ascii="Arial" w:hAnsi="Arial" w:cs="Arial"/>
                <w:b/>
                <w:lang w:val="es-ES_tradnl"/>
              </w:rPr>
              <w:t>INVESTIGADO</w:t>
            </w:r>
            <w:r w:rsidR="002911B6" w:rsidRPr="00C30A90">
              <w:rPr>
                <w:rFonts w:ascii="Arial" w:hAnsi="Arial" w:cs="Arial"/>
                <w:b/>
                <w:lang w:val="es-ES_tradnl"/>
              </w:rPr>
              <w:t>(A)</w:t>
            </w:r>
            <w:r w:rsidRPr="00C30A90">
              <w:rPr>
                <w:rFonts w:ascii="Arial" w:hAnsi="Arial" w:cs="Arial"/>
                <w:b/>
                <w:lang w:val="es-ES_tradnl"/>
              </w:rPr>
              <w:t>:</w:t>
            </w:r>
          </w:p>
        </w:tc>
        <w:tc>
          <w:tcPr>
            <w:tcW w:w="5595" w:type="dxa"/>
            <w:shd w:val="clear" w:color="auto" w:fill="auto"/>
          </w:tcPr>
          <w:p w14:paraId="21C301D5" w14:textId="100217F2" w:rsidR="00C96084" w:rsidRPr="00031CD8" w:rsidRDefault="005F5DC0" w:rsidP="002158C3">
            <w:pPr>
              <w:pStyle w:val="Sinespaciado"/>
              <w:jc w:val="both"/>
              <w:rPr>
                <w:rFonts w:ascii="Arial" w:hAnsi="Arial" w:cs="Arial"/>
              </w:rPr>
            </w:pPr>
            <w:ins w:id="6" w:author="Derly Duarte" w:date="2022-08-03T17:41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</w:t>
              </w:r>
            </w:ins>
            <w:ins w:id="7" w:author="Derly Duarte" w:date="2022-08-03T17:44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Investigada</w:t>
              </w:r>
            </w:ins>
            <w:ins w:id="8" w:author="Derly Duarte" w:date="2022-08-03T17:41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}</w:t>
              </w:r>
            </w:ins>
          </w:p>
        </w:tc>
      </w:tr>
      <w:tr w:rsidR="00C30A90" w14:paraId="38402B12" w14:textId="77777777" w:rsidTr="00C30A90">
        <w:tc>
          <w:tcPr>
            <w:tcW w:w="3210" w:type="dxa"/>
            <w:shd w:val="clear" w:color="auto" w:fill="auto"/>
          </w:tcPr>
          <w:p w14:paraId="54FFF797" w14:textId="77777777" w:rsidR="00C96084" w:rsidRPr="00C30A90" w:rsidRDefault="00C96084" w:rsidP="002158C3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C30A90">
              <w:rPr>
                <w:rFonts w:ascii="Arial" w:hAnsi="Arial" w:cs="Arial"/>
                <w:b/>
                <w:lang w:val="es-ES_tradnl"/>
              </w:rPr>
              <w:t>CARGO:</w:t>
            </w:r>
          </w:p>
        </w:tc>
        <w:tc>
          <w:tcPr>
            <w:tcW w:w="5595" w:type="dxa"/>
            <w:shd w:val="clear" w:color="auto" w:fill="auto"/>
          </w:tcPr>
          <w:p w14:paraId="7ACA304C" w14:textId="6A31546C" w:rsidR="00C96084" w:rsidRPr="00031CD8" w:rsidRDefault="005F5DC0" w:rsidP="002158C3">
            <w:pPr>
              <w:pStyle w:val="Sinespaciado"/>
              <w:jc w:val="both"/>
              <w:rPr>
                <w:rFonts w:ascii="Arial" w:hAnsi="Arial" w:cs="Arial"/>
              </w:rPr>
            </w:pPr>
            <w:ins w:id="9" w:author="Derly Duarte" w:date="2022-08-03T17:41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</w:t>
              </w:r>
            </w:ins>
            <w:ins w:id="10" w:author="Derly Duarte" w:date="2022-08-03T17:44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Cargo</w:t>
              </w:r>
            </w:ins>
            <w:ins w:id="11" w:author="Derly Duarte" w:date="2022-08-03T17:41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}</w:t>
              </w:r>
            </w:ins>
          </w:p>
        </w:tc>
      </w:tr>
      <w:tr w:rsidR="00C30A90" w14:paraId="5E64D181" w14:textId="77777777" w:rsidTr="00C30A90">
        <w:tc>
          <w:tcPr>
            <w:tcW w:w="3210" w:type="dxa"/>
            <w:shd w:val="clear" w:color="auto" w:fill="auto"/>
          </w:tcPr>
          <w:p w14:paraId="0E3D57A8" w14:textId="77777777" w:rsidR="00C96084" w:rsidRPr="00C30A90" w:rsidRDefault="00C96084" w:rsidP="002158C3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C30A90">
              <w:rPr>
                <w:rFonts w:ascii="Arial" w:hAnsi="Arial" w:cs="Arial"/>
                <w:b/>
                <w:lang w:val="es-ES_tradnl"/>
              </w:rPr>
              <w:t>ENTIDAD:</w:t>
            </w:r>
          </w:p>
        </w:tc>
        <w:tc>
          <w:tcPr>
            <w:tcW w:w="5595" w:type="dxa"/>
            <w:shd w:val="clear" w:color="auto" w:fill="auto"/>
          </w:tcPr>
          <w:p w14:paraId="62588938" w14:textId="208D5D0D" w:rsidR="00C96084" w:rsidRPr="00031CD8" w:rsidRDefault="005F5DC0" w:rsidP="002158C3">
            <w:pPr>
              <w:pStyle w:val="Sinespaciado"/>
              <w:jc w:val="both"/>
              <w:rPr>
                <w:rFonts w:ascii="Arial" w:hAnsi="Arial" w:cs="Arial"/>
              </w:rPr>
            </w:pPr>
            <w:ins w:id="12" w:author="Derly Duarte" w:date="2022-08-03T17:41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</w:t>
              </w:r>
            </w:ins>
            <w:ins w:id="13" w:author="Derly Duarte" w:date="2022-08-03T17:44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Entidad</w:t>
              </w:r>
            </w:ins>
            <w:ins w:id="14" w:author="Derly Duarte" w:date="2022-08-03T17:41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}</w:t>
              </w:r>
            </w:ins>
          </w:p>
        </w:tc>
      </w:tr>
      <w:tr w:rsidR="00C30A90" w14:paraId="372A39AD" w14:textId="77777777" w:rsidTr="00C30A90">
        <w:tc>
          <w:tcPr>
            <w:tcW w:w="3210" w:type="dxa"/>
            <w:shd w:val="clear" w:color="auto" w:fill="auto"/>
          </w:tcPr>
          <w:p w14:paraId="64D031EF" w14:textId="77777777" w:rsidR="00C96084" w:rsidRPr="00C30A90" w:rsidRDefault="00C96084" w:rsidP="002158C3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C30A90">
              <w:rPr>
                <w:rFonts w:ascii="Arial" w:hAnsi="Arial" w:cs="Arial"/>
                <w:b/>
                <w:lang w:val="es-ES_tradnl"/>
              </w:rPr>
              <w:t>HECHOS:</w:t>
            </w:r>
          </w:p>
        </w:tc>
        <w:tc>
          <w:tcPr>
            <w:tcW w:w="5595" w:type="dxa"/>
            <w:shd w:val="clear" w:color="auto" w:fill="auto"/>
          </w:tcPr>
          <w:p w14:paraId="22188A3F" w14:textId="53F6B8FB" w:rsidR="00C96084" w:rsidRPr="00031CD8" w:rsidRDefault="005F5DC0" w:rsidP="002158C3">
            <w:pPr>
              <w:pStyle w:val="Sinespaciado"/>
              <w:jc w:val="both"/>
              <w:rPr>
                <w:rFonts w:ascii="Arial" w:hAnsi="Arial" w:cs="Arial"/>
              </w:rPr>
            </w:pPr>
            <w:ins w:id="15" w:author="Derly Duarte" w:date="2022-08-03T17:41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</w:t>
              </w:r>
            </w:ins>
            <w:ins w:id="16" w:author="Derly Duarte" w:date="2022-08-03T17:44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Hechos</w:t>
              </w:r>
            </w:ins>
            <w:ins w:id="17" w:author="Derly Duarte" w:date="2022-08-03T17:41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}</w:t>
              </w:r>
            </w:ins>
          </w:p>
        </w:tc>
      </w:tr>
      <w:tr w:rsidR="00C30A90" w14:paraId="3AF156BA" w14:textId="77777777" w:rsidTr="00C30A90">
        <w:tc>
          <w:tcPr>
            <w:tcW w:w="3210" w:type="dxa"/>
            <w:shd w:val="clear" w:color="auto" w:fill="auto"/>
          </w:tcPr>
          <w:p w14:paraId="196F983D" w14:textId="77777777" w:rsidR="00C96084" w:rsidRPr="00C30A90" w:rsidRDefault="00C96084" w:rsidP="002158C3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C30A90">
              <w:rPr>
                <w:rFonts w:ascii="Arial" w:hAnsi="Arial" w:cs="Arial"/>
                <w:b/>
                <w:lang w:val="es-ES_tradnl"/>
              </w:rPr>
              <w:t>QUEJOSO</w:t>
            </w:r>
            <w:r w:rsidR="005A6B45" w:rsidRPr="00C30A90">
              <w:rPr>
                <w:rFonts w:ascii="Arial" w:hAnsi="Arial" w:cs="Arial"/>
                <w:b/>
                <w:lang w:val="es-ES_tradnl"/>
              </w:rPr>
              <w:t>(A)</w:t>
            </w:r>
            <w:r w:rsidRPr="00C30A90">
              <w:rPr>
                <w:rFonts w:ascii="Arial" w:hAnsi="Arial" w:cs="Arial"/>
                <w:b/>
                <w:lang w:val="es-ES_tradnl"/>
              </w:rPr>
              <w:t>:</w:t>
            </w:r>
          </w:p>
        </w:tc>
        <w:tc>
          <w:tcPr>
            <w:tcW w:w="5595" w:type="dxa"/>
            <w:shd w:val="clear" w:color="auto" w:fill="auto"/>
          </w:tcPr>
          <w:p w14:paraId="69301434" w14:textId="38C3DBF7" w:rsidR="00C96084" w:rsidRPr="00031CD8" w:rsidRDefault="005F5DC0" w:rsidP="002158C3">
            <w:pPr>
              <w:pStyle w:val="Sinespaciado"/>
              <w:jc w:val="both"/>
              <w:rPr>
                <w:rFonts w:ascii="Arial" w:hAnsi="Arial" w:cs="Arial"/>
              </w:rPr>
            </w:pPr>
            <w:ins w:id="18" w:author="Derly Duarte" w:date="2022-08-03T17:41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</w:t>
              </w:r>
            </w:ins>
            <w:ins w:id="19" w:author="Derly Duarte" w:date="2022-08-03T17:45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Quejoso</w:t>
              </w:r>
            </w:ins>
            <w:ins w:id="20" w:author="Derly Duarte" w:date="2022-08-03T17:41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}</w:t>
              </w:r>
            </w:ins>
          </w:p>
        </w:tc>
      </w:tr>
    </w:tbl>
    <w:p w14:paraId="08806630" w14:textId="77777777" w:rsidR="004D3FB5" w:rsidRDefault="004D3FB5"/>
    <w:p w14:paraId="7914B905" w14:textId="41D9DE80" w:rsidR="00070C83" w:rsidRDefault="00070C83" w:rsidP="004F48BD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070C83">
        <w:rPr>
          <w:rFonts w:ascii="Arial" w:hAnsi="Arial" w:cs="Arial"/>
          <w:sz w:val="24"/>
        </w:rPr>
        <w:t>Bogotá D.</w:t>
      </w:r>
      <w:r w:rsidR="00F71435">
        <w:rPr>
          <w:rFonts w:ascii="Arial" w:hAnsi="Arial" w:cs="Arial"/>
          <w:sz w:val="24"/>
        </w:rPr>
        <w:t xml:space="preserve"> </w:t>
      </w:r>
      <w:r w:rsidRPr="00070C83">
        <w:rPr>
          <w:rFonts w:ascii="Arial" w:hAnsi="Arial" w:cs="Arial"/>
          <w:sz w:val="24"/>
        </w:rPr>
        <w:t>C.</w:t>
      </w:r>
      <w:r w:rsidR="00F71435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4F48BD" w:rsidRPr="00DC5961">
        <w:rPr>
          <w:rFonts w:ascii="Arial" w:hAnsi="Arial" w:cs="Arial"/>
          <w:sz w:val="24"/>
          <w:szCs w:val="24"/>
          <w:lang w:val="es-MX"/>
        </w:rPr>
        <w:t>(día) de (mes) de (año)</w:t>
      </w:r>
    </w:p>
    <w:p w14:paraId="5E39BED2" w14:textId="77777777" w:rsidR="000F6D56" w:rsidRDefault="000F6D56" w:rsidP="004F48BD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5DBAFB1D" w14:textId="77777777" w:rsidR="004F48BD" w:rsidRPr="00070C83" w:rsidRDefault="004F48BD" w:rsidP="004F48BD">
      <w:pPr>
        <w:spacing w:after="0"/>
        <w:rPr>
          <w:rFonts w:ascii="Arial" w:hAnsi="Arial" w:cs="Arial"/>
          <w:sz w:val="24"/>
        </w:rPr>
      </w:pPr>
    </w:p>
    <w:p w14:paraId="2B0AE7FC" w14:textId="40A877E1" w:rsidR="00C96084" w:rsidRPr="00031CD8" w:rsidRDefault="00C96084" w:rsidP="004F48BD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fecha compareció ante la</w:t>
      </w:r>
      <w:r w:rsidR="004F48BD">
        <w:rPr>
          <w:rFonts w:ascii="Arial" w:hAnsi="Arial" w:cs="Arial"/>
          <w:sz w:val="24"/>
        </w:rPr>
        <w:t xml:space="preserve"> </w:t>
      </w:r>
      <w:r w:rsidR="00D84902">
        <w:rPr>
          <w:rFonts w:ascii="Arial" w:hAnsi="Arial" w:cs="Arial"/>
          <w:sz w:val="24"/>
        </w:rPr>
        <w:t>Secretaría Común-Personería Delegada para la Coordinación de Potestad Disciplinaria</w:t>
      </w:r>
      <w:r>
        <w:rPr>
          <w:rFonts w:ascii="Arial" w:hAnsi="Arial" w:cs="Arial"/>
          <w:sz w:val="24"/>
        </w:rPr>
        <w:t xml:space="preserve"> el</w:t>
      </w:r>
      <w:r w:rsidR="008C3983">
        <w:rPr>
          <w:rFonts w:ascii="Arial" w:hAnsi="Arial" w:cs="Arial"/>
          <w:sz w:val="24"/>
        </w:rPr>
        <w:t>(la)</w:t>
      </w:r>
      <w:r>
        <w:rPr>
          <w:rFonts w:ascii="Arial" w:hAnsi="Arial" w:cs="Arial"/>
          <w:sz w:val="24"/>
        </w:rPr>
        <w:t xml:space="preserve"> </w:t>
      </w:r>
      <w:r w:rsidR="008C3983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octor</w:t>
      </w:r>
      <w:r w:rsidR="002911B6">
        <w:rPr>
          <w:rFonts w:ascii="Arial" w:hAnsi="Arial" w:cs="Arial"/>
          <w:sz w:val="24"/>
        </w:rPr>
        <w:t>(a</w:t>
      </w:r>
      <w:r w:rsidR="00F71435">
        <w:rPr>
          <w:rFonts w:ascii="Arial" w:hAnsi="Arial" w:cs="Arial"/>
          <w:sz w:val="24"/>
        </w:rPr>
        <w:t>) _</w:t>
      </w:r>
      <w:r>
        <w:rPr>
          <w:rFonts w:ascii="Arial" w:hAnsi="Arial" w:cs="Arial"/>
          <w:sz w:val="24"/>
        </w:rPr>
        <w:t>_______</w:t>
      </w:r>
      <w:r w:rsidR="00526F2A">
        <w:rPr>
          <w:rFonts w:ascii="Arial" w:hAnsi="Arial" w:cs="Arial"/>
          <w:sz w:val="24"/>
        </w:rPr>
        <w:t>_________________, identificado</w:t>
      </w:r>
      <w:r>
        <w:rPr>
          <w:rFonts w:ascii="Arial" w:hAnsi="Arial" w:cs="Arial"/>
          <w:sz w:val="24"/>
        </w:rPr>
        <w:t>(a) con la cédula de ciudadanía No. ______________</w:t>
      </w:r>
      <w:r w:rsidR="00526F2A">
        <w:rPr>
          <w:rFonts w:ascii="Arial" w:hAnsi="Arial" w:cs="Arial"/>
          <w:sz w:val="24"/>
        </w:rPr>
        <w:t xml:space="preserve">_____, </w:t>
      </w:r>
      <w:r w:rsidRPr="00981D23">
        <w:rPr>
          <w:rFonts w:ascii="Arial" w:hAnsi="Arial" w:cs="Arial"/>
          <w:sz w:val="24"/>
        </w:rPr>
        <w:t>portador</w:t>
      </w:r>
      <w:r w:rsidR="00526F2A" w:rsidRPr="00981D23">
        <w:rPr>
          <w:rFonts w:ascii="Arial" w:hAnsi="Arial" w:cs="Arial"/>
          <w:sz w:val="24"/>
        </w:rPr>
        <w:t>(a)</w:t>
      </w:r>
      <w:r w:rsidRPr="00981D23">
        <w:rPr>
          <w:rFonts w:ascii="Arial" w:hAnsi="Arial" w:cs="Arial"/>
          <w:sz w:val="24"/>
        </w:rPr>
        <w:t xml:space="preserve"> de la T.P. </w:t>
      </w:r>
      <w:proofErr w:type="gramStart"/>
      <w:r w:rsidRPr="00981D23">
        <w:rPr>
          <w:rFonts w:ascii="Arial" w:hAnsi="Arial" w:cs="Arial"/>
          <w:sz w:val="24"/>
        </w:rPr>
        <w:t>No.</w:t>
      </w:r>
      <w:r w:rsidR="00526F2A" w:rsidRPr="00981D23">
        <w:rPr>
          <w:rFonts w:ascii="Arial" w:hAnsi="Arial" w:cs="Arial"/>
          <w:sz w:val="24"/>
        </w:rPr>
        <w:t>_</w:t>
      </w:r>
      <w:proofErr w:type="gramEnd"/>
      <w:r w:rsidR="00526F2A" w:rsidRPr="00981D23">
        <w:rPr>
          <w:rFonts w:ascii="Arial" w:hAnsi="Arial" w:cs="Arial"/>
          <w:sz w:val="24"/>
        </w:rPr>
        <w:t>___________________</w:t>
      </w:r>
      <w:r w:rsidRPr="00981D23">
        <w:rPr>
          <w:rFonts w:ascii="Arial" w:hAnsi="Arial" w:cs="Arial"/>
          <w:sz w:val="24"/>
        </w:rPr>
        <w:t xml:space="preserve"> del C.S.J.</w:t>
      </w:r>
      <w:r w:rsidR="00526F2A" w:rsidRPr="00981D23">
        <w:rPr>
          <w:rFonts w:ascii="Arial" w:hAnsi="Arial" w:cs="Arial"/>
          <w:sz w:val="24"/>
        </w:rPr>
        <w:t xml:space="preserve"> </w:t>
      </w:r>
      <w:r w:rsidR="006250B3">
        <w:rPr>
          <w:rFonts w:ascii="Arial" w:hAnsi="Arial" w:cs="Arial"/>
          <w:sz w:val="24"/>
        </w:rPr>
        <w:t>[</w:t>
      </w:r>
      <w:r w:rsidR="006250B3" w:rsidRPr="00C30A90">
        <w:rPr>
          <w:rFonts w:ascii="Arial" w:hAnsi="Arial" w:cs="Arial"/>
          <w:i/>
          <w:iCs/>
          <w:sz w:val="24"/>
        </w:rPr>
        <w:t xml:space="preserve">estudiante </w:t>
      </w:r>
      <w:r w:rsidR="00526F2A" w:rsidRPr="00C30A90">
        <w:rPr>
          <w:rFonts w:ascii="Arial" w:hAnsi="Arial" w:cs="Arial"/>
          <w:i/>
          <w:iCs/>
          <w:sz w:val="24"/>
        </w:rPr>
        <w:t xml:space="preserve">adscrito </w:t>
      </w:r>
      <w:r w:rsidR="00526F2A" w:rsidRPr="00C30A90">
        <w:rPr>
          <w:rFonts w:ascii="Arial" w:hAnsi="Arial" w:cs="Arial"/>
          <w:i/>
          <w:sz w:val="24"/>
        </w:rPr>
        <w:t>al Consultorio Jurídico de la Universidad _____________</w:t>
      </w:r>
      <w:r w:rsidR="006250B3">
        <w:rPr>
          <w:rFonts w:ascii="Arial" w:hAnsi="Arial" w:cs="Arial"/>
          <w:sz w:val="24"/>
        </w:rPr>
        <w:t>]</w:t>
      </w:r>
      <w:r w:rsidRPr="00981D23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con el fin de tomar posesión del cargo </w:t>
      </w:r>
      <w:r w:rsidR="00526F2A">
        <w:rPr>
          <w:rFonts w:ascii="Arial" w:hAnsi="Arial" w:cs="Arial"/>
          <w:sz w:val="24"/>
        </w:rPr>
        <w:t>de</w:t>
      </w:r>
      <w:r>
        <w:rPr>
          <w:rFonts w:ascii="Arial" w:hAnsi="Arial" w:cs="Arial"/>
          <w:sz w:val="24"/>
        </w:rPr>
        <w:t xml:space="preserve"> </w:t>
      </w:r>
      <w:r w:rsidR="008C3983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efensor</w:t>
      </w:r>
      <w:r w:rsidR="002911B6">
        <w:rPr>
          <w:rFonts w:ascii="Arial" w:hAnsi="Arial" w:cs="Arial"/>
          <w:sz w:val="24"/>
        </w:rPr>
        <w:t>(a)</w:t>
      </w:r>
      <w:r>
        <w:rPr>
          <w:rFonts w:ascii="Arial" w:hAnsi="Arial" w:cs="Arial"/>
          <w:sz w:val="24"/>
        </w:rPr>
        <w:t xml:space="preserve"> de </w:t>
      </w:r>
      <w:r w:rsidR="008C3983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>ficio del (</w:t>
      </w:r>
      <w:r w:rsidR="00526F2A">
        <w:rPr>
          <w:rFonts w:ascii="Arial" w:hAnsi="Arial" w:cs="Arial"/>
          <w:sz w:val="24"/>
        </w:rPr>
        <w:t xml:space="preserve">la) </w:t>
      </w:r>
      <w:r w:rsidR="006250B3">
        <w:rPr>
          <w:rFonts w:ascii="Arial" w:hAnsi="Arial" w:cs="Arial"/>
          <w:sz w:val="24"/>
        </w:rPr>
        <w:t>disciplinado</w:t>
      </w:r>
      <w:r w:rsidR="00526F2A">
        <w:rPr>
          <w:rFonts w:ascii="Arial" w:hAnsi="Arial" w:cs="Arial"/>
          <w:sz w:val="24"/>
        </w:rPr>
        <w:t xml:space="preserve">(a) </w:t>
      </w:r>
      <w:r>
        <w:rPr>
          <w:rFonts w:ascii="Arial" w:hAnsi="Arial" w:cs="Arial"/>
          <w:sz w:val="24"/>
        </w:rPr>
        <w:t xml:space="preserve">_______________________, dentro del proceso </w:t>
      </w:r>
      <w:r w:rsidR="00AA198D">
        <w:rPr>
          <w:rFonts w:ascii="Arial" w:hAnsi="Arial" w:cs="Arial"/>
          <w:sz w:val="24"/>
        </w:rPr>
        <w:t>disciplinario enunciado</w:t>
      </w:r>
      <w:r>
        <w:rPr>
          <w:rFonts w:ascii="Arial" w:hAnsi="Arial" w:cs="Arial"/>
          <w:sz w:val="24"/>
        </w:rPr>
        <w:t>.</w:t>
      </w:r>
    </w:p>
    <w:p w14:paraId="5C726911" w14:textId="77777777" w:rsidR="007922C5" w:rsidRDefault="007922C5" w:rsidP="00C96084">
      <w:pPr>
        <w:pStyle w:val="Sinespaciado"/>
        <w:jc w:val="both"/>
        <w:rPr>
          <w:rFonts w:ascii="Arial" w:hAnsi="Arial" w:cs="Arial"/>
          <w:sz w:val="24"/>
        </w:rPr>
      </w:pPr>
    </w:p>
    <w:p w14:paraId="2C3585B2" w14:textId="77777777" w:rsidR="007922C5" w:rsidRDefault="007922C5" w:rsidP="00C96084">
      <w:pPr>
        <w:pStyle w:val="Sinespaciado"/>
        <w:jc w:val="both"/>
        <w:rPr>
          <w:rFonts w:ascii="Arial" w:hAnsi="Arial" w:cs="Arial"/>
          <w:bCs/>
          <w:sz w:val="24"/>
        </w:rPr>
      </w:pPr>
    </w:p>
    <w:p w14:paraId="1C56D34F" w14:textId="69161B57" w:rsidR="00CC60EC" w:rsidRPr="008539C9" w:rsidRDefault="00C96084" w:rsidP="00CC60EC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En tal virtud, el</w:t>
      </w:r>
      <w:r w:rsidR="002911B6">
        <w:rPr>
          <w:rFonts w:ascii="Arial" w:hAnsi="Arial" w:cs="Arial"/>
          <w:bCs/>
          <w:sz w:val="24"/>
        </w:rPr>
        <w:t xml:space="preserve"> (la)</w:t>
      </w:r>
      <w:r>
        <w:rPr>
          <w:rFonts w:ascii="Arial" w:hAnsi="Arial" w:cs="Arial"/>
          <w:bCs/>
          <w:sz w:val="24"/>
        </w:rPr>
        <w:t xml:space="preserve"> Personero</w:t>
      </w:r>
      <w:r w:rsidR="002911B6">
        <w:rPr>
          <w:rFonts w:ascii="Arial" w:hAnsi="Arial" w:cs="Arial"/>
          <w:bCs/>
          <w:sz w:val="24"/>
        </w:rPr>
        <w:t>(a)</w:t>
      </w:r>
      <w:r>
        <w:rPr>
          <w:rFonts w:ascii="Arial" w:hAnsi="Arial" w:cs="Arial"/>
          <w:bCs/>
          <w:sz w:val="24"/>
        </w:rPr>
        <w:t xml:space="preserve"> </w:t>
      </w:r>
      <w:proofErr w:type="gramStart"/>
      <w:r>
        <w:rPr>
          <w:rFonts w:ascii="Arial" w:hAnsi="Arial" w:cs="Arial"/>
          <w:bCs/>
          <w:sz w:val="24"/>
        </w:rPr>
        <w:t>Delegado</w:t>
      </w:r>
      <w:proofErr w:type="gramEnd"/>
      <w:r w:rsidR="002911B6">
        <w:rPr>
          <w:rFonts w:ascii="Arial" w:hAnsi="Arial" w:cs="Arial"/>
          <w:bCs/>
          <w:sz w:val="24"/>
        </w:rPr>
        <w:t>(a)</w:t>
      </w:r>
      <w:r>
        <w:rPr>
          <w:rFonts w:ascii="Arial" w:hAnsi="Arial" w:cs="Arial"/>
          <w:bCs/>
          <w:sz w:val="24"/>
        </w:rPr>
        <w:t xml:space="preserve"> para </w:t>
      </w:r>
      <w:r w:rsidR="004F48BD">
        <w:rPr>
          <w:rFonts w:ascii="Arial" w:hAnsi="Arial" w:cs="Arial"/>
          <w:bCs/>
          <w:sz w:val="24"/>
        </w:rPr>
        <w:t>la Potestad Disciplinaria</w:t>
      </w:r>
      <w:r>
        <w:rPr>
          <w:rFonts w:ascii="Arial" w:hAnsi="Arial" w:cs="Arial"/>
          <w:bCs/>
          <w:sz w:val="24"/>
        </w:rPr>
        <w:t xml:space="preserve"> ___, lo</w:t>
      </w:r>
      <w:r w:rsidR="002911B6">
        <w:rPr>
          <w:rFonts w:ascii="Arial" w:hAnsi="Arial" w:cs="Arial"/>
          <w:bCs/>
          <w:sz w:val="24"/>
        </w:rPr>
        <w:t xml:space="preserve"> (la)</w:t>
      </w:r>
      <w:r>
        <w:rPr>
          <w:rFonts w:ascii="Arial" w:hAnsi="Arial" w:cs="Arial"/>
          <w:bCs/>
          <w:sz w:val="24"/>
        </w:rPr>
        <w:t xml:space="preserve"> posesiona en el cargo y le reconoce personería jurídica para actuar dentro de las presentes diligencias, </w:t>
      </w:r>
      <w:r w:rsidR="00CC60EC">
        <w:rPr>
          <w:rFonts w:ascii="Arial" w:hAnsi="Arial" w:cs="Arial"/>
          <w:sz w:val="24"/>
        </w:rPr>
        <w:t>acorde con lo señalado</w:t>
      </w:r>
      <w:r w:rsidR="00CC60EC" w:rsidRPr="008539C9">
        <w:rPr>
          <w:rFonts w:ascii="Arial" w:hAnsi="Arial" w:cs="Arial"/>
          <w:sz w:val="24"/>
        </w:rPr>
        <w:t xml:space="preserve"> los artículos </w:t>
      </w:r>
      <w:r w:rsidR="008C3983">
        <w:rPr>
          <w:rFonts w:ascii="Arial" w:hAnsi="Arial" w:cs="Arial"/>
          <w:sz w:val="24"/>
        </w:rPr>
        <w:t xml:space="preserve">111 </w:t>
      </w:r>
      <w:r w:rsidR="00CC60EC">
        <w:rPr>
          <w:rFonts w:ascii="Arial" w:hAnsi="Arial" w:cs="Arial"/>
          <w:sz w:val="24"/>
        </w:rPr>
        <w:t xml:space="preserve">a </w:t>
      </w:r>
      <w:r w:rsidR="008C3983">
        <w:rPr>
          <w:rFonts w:ascii="Arial" w:hAnsi="Arial" w:cs="Arial"/>
          <w:sz w:val="24"/>
        </w:rPr>
        <w:t xml:space="preserve">113 </w:t>
      </w:r>
      <w:r w:rsidR="00CC60EC">
        <w:rPr>
          <w:rFonts w:ascii="Arial" w:hAnsi="Arial" w:cs="Arial"/>
          <w:sz w:val="24"/>
        </w:rPr>
        <w:t xml:space="preserve">de la Ley </w:t>
      </w:r>
      <w:r w:rsidR="008C3983">
        <w:rPr>
          <w:rFonts w:ascii="Arial" w:hAnsi="Arial" w:cs="Arial"/>
          <w:sz w:val="24"/>
        </w:rPr>
        <w:t>1952 de 2019</w:t>
      </w:r>
      <w:r w:rsidR="00CC60EC" w:rsidRPr="008539C9">
        <w:rPr>
          <w:rFonts w:ascii="Arial" w:hAnsi="Arial" w:cs="Arial"/>
          <w:sz w:val="24"/>
        </w:rPr>
        <w:t>.</w:t>
      </w:r>
    </w:p>
    <w:p w14:paraId="61F5D448" w14:textId="77777777" w:rsidR="00C96084" w:rsidRDefault="00C96084" w:rsidP="00C96084">
      <w:pPr>
        <w:pStyle w:val="Sinespaciado"/>
        <w:jc w:val="both"/>
        <w:rPr>
          <w:rFonts w:ascii="Arial" w:hAnsi="Arial" w:cs="Arial"/>
          <w:bCs/>
          <w:sz w:val="24"/>
        </w:rPr>
      </w:pPr>
    </w:p>
    <w:p w14:paraId="2EDDADC4" w14:textId="77777777" w:rsidR="00C96084" w:rsidRDefault="00C96084" w:rsidP="00C96084">
      <w:pPr>
        <w:pStyle w:val="Sinespaciado"/>
        <w:jc w:val="both"/>
        <w:rPr>
          <w:rFonts w:ascii="Arial" w:hAnsi="Arial" w:cs="Arial"/>
          <w:bCs/>
          <w:sz w:val="24"/>
        </w:rPr>
      </w:pPr>
    </w:p>
    <w:p w14:paraId="0960095B" w14:textId="77777777" w:rsidR="00CC60EC" w:rsidRPr="00F77DB9" w:rsidRDefault="00CC60EC" w:rsidP="00CC60EC">
      <w:pPr>
        <w:pStyle w:val="Sinespaciado"/>
        <w:jc w:val="center"/>
        <w:rPr>
          <w:rFonts w:ascii="Arial" w:hAnsi="Arial" w:cs="Arial"/>
          <w:b/>
          <w:sz w:val="24"/>
        </w:rPr>
      </w:pPr>
      <w:r w:rsidRPr="00F77DB9">
        <w:rPr>
          <w:rFonts w:ascii="Arial" w:hAnsi="Arial" w:cs="Arial"/>
          <w:b/>
          <w:sz w:val="24"/>
        </w:rPr>
        <w:t>CÚMPLASE</w:t>
      </w:r>
    </w:p>
    <w:p w14:paraId="445390AB" w14:textId="77777777" w:rsidR="00C96084" w:rsidRDefault="00C96084" w:rsidP="00C96084">
      <w:pPr>
        <w:pStyle w:val="Sinespaciado"/>
        <w:jc w:val="both"/>
        <w:rPr>
          <w:rFonts w:ascii="Arial" w:hAnsi="Arial" w:cs="Arial"/>
          <w:bCs/>
          <w:sz w:val="24"/>
        </w:rPr>
      </w:pPr>
    </w:p>
    <w:p w14:paraId="54E1DB31" w14:textId="77777777" w:rsidR="00C96084" w:rsidRDefault="00C96084" w:rsidP="00C96084">
      <w:pPr>
        <w:pStyle w:val="Sinespaciado"/>
        <w:jc w:val="both"/>
        <w:rPr>
          <w:rFonts w:ascii="Arial" w:hAnsi="Arial" w:cs="Arial"/>
          <w:bCs/>
          <w:sz w:val="24"/>
        </w:rPr>
      </w:pPr>
    </w:p>
    <w:p w14:paraId="77A2D64A" w14:textId="77777777" w:rsidR="00C96084" w:rsidRPr="00031CD8" w:rsidRDefault="00C96084" w:rsidP="00C96084">
      <w:pPr>
        <w:pStyle w:val="Sinespaciado"/>
        <w:jc w:val="both"/>
        <w:rPr>
          <w:rFonts w:ascii="Arial" w:hAnsi="Arial" w:cs="Arial"/>
          <w:bCs/>
          <w:sz w:val="24"/>
        </w:rPr>
      </w:pPr>
    </w:p>
    <w:p w14:paraId="3D03DFE0" w14:textId="77777777" w:rsidR="00C96084" w:rsidRPr="00031CD8" w:rsidRDefault="00C96084" w:rsidP="00C96084">
      <w:pPr>
        <w:pStyle w:val="Sinespaciado"/>
        <w:jc w:val="both"/>
        <w:rPr>
          <w:rFonts w:ascii="Arial" w:hAnsi="Arial" w:cs="Arial"/>
          <w:bCs/>
          <w:sz w:val="24"/>
        </w:rPr>
      </w:pPr>
    </w:p>
    <w:p w14:paraId="58B06C1D" w14:textId="77777777" w:rsidR="00C96084" w:rsidRPr="00031CD8" w:rsidRDefault="00C96084" w:rsidP="00C96084">
      <w:pPr>
        <w:pStyle w:val="Sinespaciado"/>
        <w:jc w:val="both"/>
        <w:rPr>
          <w:rFonts w:ascii="Arial" w:hAnsi="Arial" w:cs="Arial"/>
          <w:bCs/>
          <w:sz w:val="24"/>
        </w:rPr>
      </w:pPr>
    </w:p>
    <w:p w14:paraId="03308947" w14:textId="77777777" w:rsidR="00C96084" w:rsidRPr="00031CD8" w:rsidRDefault="00C96084" w:rsidP="004F48BD">
      <w:pPr>
        <w:pStyle w:val="Sinespaciado"/>
        <w:jc w:val="center"/>
        <w:rPr>
          <w:rFonts w:ascii="Arial" w:hAnsi="Arial" w:cs="Arial"/>
          <w:b/>
          <w:sz w:val="24"/>
          <w:lang w:val="es-MX"/>
        </w:rPr>
      </w:pPr>
      <w:r w:rsidRPr="00031CD8">
        <w:rPr>
          <w:rFonts w:ascii="Arial" w:hAnsi="Arial" w:cs="Arial"/>
          <w:b/>
          <w:sz w:val="24"/>
          <w:lang w:val="es-MX"/>
        </w:rPr>
        <w:t>NOMBRE PERSONERO</w:t>
      </w:r>
      <w:r w:rsidR="00277E87">
        <w:rPr>
          <w:rFonts w:ascii="Arial" w:hAnsi="Arial" w:cs="Arial"/>
          <w:b/>
          <w:sz w:val="24"/>
          <w:lang w:val="es-MX"/>
        </w:rPr>
        <w:t>(A)</w:t>
      </w:r>
      <w:r w:rsidRPr="00031CD8">
        <w:rPr>
          <w:rFonts w:ascii="Arial" w:hAnsi="Arial" w:cs="Arial"/>
          <w:b/>
          <w:sz w:val="24"/>
          <w:lang w:val="es-MX"/>
        </w:rPr>
        <w:t xml:space="preserve"> DELEGADO</w:t>
      </w:r>
      <w:r w:rsidR="00277E87">
        <w:rPr>
          <w:rFonts w:ascii="Arial" w:hAnsi="Arial" w:cs="Arial"/>
          <w:b/>
          <w:sz w:val="24"/>
          <w:lang w:val="es-MX"/>
        </w:rPr>
        <w:t>(A)</w:t>
      </w:r>
      <w:r>
        <w:rPr>
          <w:rFonts w:ascii="Arial" w:hAnsi="Arial" w:cs="Arial"/>
          <w:b/>
          <w:sz w:val="24"/>
          <w:lang w:val="es-MX"/>
        </w:rPr>
        <w:t>.</w:t>
      </w:r>
    </w:p>
    <w:p w14:paraId="780F1C1E" w14:textId="77777777" w:rsidR="00C96084" w:rsidRPr="00031CD8" w:rsidRDefault="00C96084" w:rsidP="004F48BD">
      <w:pPr>
        <w:pStyle w:val="Sinespaciado"/>
        <w:jc w:val="center"/>
        <w:rPr>
          <w:rFonts w:ascii="Arial" w:hAnsi="Arial" w:cs="Arial"/>
          <w:bCs/>
          <w:sz w:val="24"/>
          <w:lang w:val="es-ES"/>
        </w:rPr>
      </w:pPr>
      <w:r w:rsidRPr="00031CD8">
        <w:rPr>
          <w:rFonts w:ascii="Arial" w:hAnsi="Arial" w:cs="Arial"/>
          <w:bCs/>
          <w:sz w:val="24"/>
          <w:lang w:val="es-ES"/>
        </w:rPr>
        <w:t>Personero</w:t>
      </w:r>
      <w:r w:rsidR="002911B6">
        <w:rPr>
          <w:rFonts w:ascii="Arial" w:hAnsi="Arial" w:cs="Arial"/>
          <w:bCs/>
          <w:sz w:val="24"/>
          <w:lang w:val="es-ES"/>
        </w:rPr>
        <w:t>(a)</w:t>
      </w:r>
      <w:r w:rsidRPr="00031CD8">
        <w:rPr>
          <w:rFonts w:ascii="Arial" w:hAnsi="Arial" w:cs="Arial"/>
          <w:bCs/>
          <w:sz w:val="24"/>
          <w:lang w:val="es-ES"/>
        </w:rPr>
        <w:t xml:space="preserve"> Delegado</w:t>
      </w:r>
      <w:r w:rsidR="002911B6">
        <w:rPr>
          <w:rFonts w:ascii="Arial" w:hAnsi="Arial" w:cs="Arial"/>
          <w:bCs/>
          <w:sz w:val="24"/>
          <w:lang w:val="es-ES"/>
        </w:rPr>
        <w:t>(a)</w:t>
      </w:r>
      <w:r>
        <w:rPr>
          <w:rFonts w:ascii="Arial" w:hAnsi="Arial" w:cs="Arial"/>
          <w:bCs/>
          <w:sz w:val="24"/>
          <w:lang w:val="es-ES"/>
        </w:rPr>
        <w:t>.</w:t>
      </w:r>
    </w:p>
    <w:p w14:paraId="76B694FF" w14:textId="77777777" w:rsidR="00C96084" w:rsidRDefault="00C96084"/>
    <w:p w14:paraId="557EF358" w14:textId="77777777" w:rsidR="00CC60EC" w:rsidRDefault="00CC60EC"/>
    <w:p w14:paraId="024A68CA" w14:textId="7B032E22" w:rsidR="00CC60EC" w:rsidRDefault="00CC60EC">
      <w:pPr>
        <w:rPr>
          <w:rFonts w:ascii="Arial" w:hAnsi="Arial" w:cs="Arial"/>
          <w:sz w:val="16"/>
          <w:szCs w:val="16"/>
        </w:rPr>
      </w:pPr>
      <w:r w:rsidRPr="004F48BD">
        <w:rPr>
          <w:rFonts w:ascii="Arial" w:hAnsi="Arial" w:cs="Arial"/>
          <w:sz w:val="16"/>
          <w:szCs w:val="16"/>
        </w:rPr>
        <w:t>Proyectó</w:t>
      </w:r>
      <w:r w:rsidR="00F71435" w:rsidRPr="004F48BD">
        <w:rPr>
          <w:rFonts w:ascii="Arial" w:hAnsi="Arial" w:cs="Arial"/>
          <w:sz w:val="16"/>
          <w:szCs w:val="16"/>
        </w:rPr>
        <w:t>:</w:t>
      </w:r>
      <w:r w:rsidR="00F71435" w:rsidRPr="004F48BD">
        <w:rPr>
          <w:sz w:val="16"/>
          <w:szCs w:val="16"/>
        </w:rPr>
        <w:t xml:space="preserve"> </w:t>
      </w:r>
      <w:r w:rsidR="004F48BD" w:rsidRPr="00FC7421">
        <w:rPr>
          <w:rFonts w:ascii="Arial" w:hAnsi="Arial" w:cs="Arial"/>
          <w:sz w:val="16"/>
          <w:szCs w:val="16"/>
        </w:rPr>
        <w:t>Nombres y Apellidos</w:t>
      </w:r>
    </w:p>
    <w:sectPr w:rsidR="00CC60EC" w:rsidSect="004E7478">
      <w:headerReference w:type="default" r:id="rId6"/>
      <w:footerReference w:type="default" r:id="rId7"/>
      <w:pgSz w:w="12242" w:h="18722" w:code="14"/>
      <w:pgMar w:top="1701" w:right="1701" w:bottom="184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D9E6F" w14:textId="77777777" w:rsidR="00321064" w:rsidRDefault="00321064" w:rsidP="004D3FB5">
      <w:pPr>
        <w:spacing w:after="0" w:line="240" w:lineRule="auto"/>
      </w:pPr>
      <w:r>
        <w:separator/>
      </w:r>
    </w:p>
  </w:endnote>
  <w:endnote w:type="continuationSeparator" w:id="0">
    <w:p w14:paraId="77F8A4A7" w14:textId="77777777" w:rsidR="00321064" w:rsidRDefault="00321064" w:rsidP="004D3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00000287" w:usb1="08070000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9F163" w14:textId="5A3DEC01" w:rsidR="002106E9" w:rsidRDefault="004F48BD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824" behindDoc="0" locked="0" layoutInCell="1" allowOverlap="1" wp14:anchorId="1493C0B3" wp14:editId="0E978CD9">
          <wp:simplePos x="0" y="0"/>
          <wp:positionH relativeFrom="page">
            <wp:align>right</wp:align>
          </wp:positionH>
          <wp:positionV relativeFrom="paragraph">
            <wp:posOffset>-475795</wp:posOffset>
          </wp:positionV>
          <wp:extent cx="7772400" cy="1082256"/>
          <wp:effectExtent l="0" t="0" r="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8225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DDA4F" w14:textId="77777777" w:rsidR="00321064" w:rsidRDefault="00321064" w:rsidP="004D3FB5">
      <w:pPr>
        <w:spacing w:after="0" w:line="240" w:lineRule="auto"/>
      </w:pPr>
      <w:r>
        <w:separator/>
      </w:r>
    </w:p>
  </w:footnote>
  <w:footnote w:type="continuationSeparator" w:id="0">
    <w:p w14:paraId="771ACABB" w14:textId="77777777" w:rsidR="00321064" w:rsidRDefault="00321064" w:rsidP="004D3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14FB6" w14:textId="0C99EA1A" w:rsidR="004E7478" w:rsidRDefault="004E7478" w:rsidP="006F7FF1">
    <w:pPr>
      <w:pStyle w:val="Encabezado"/>
      <w:jc w:val="right"/>
      <w:rPr>
        <w:rFonts w:ascii="Arial" w:eastAsia="Times New Roman" w:hAnsi="Arial" w:cs="Arial"/>
        <w:bCs/>
        <w:color w:val="BFBFBF" w:themeColor="background1" w:themeShade="BF"/>
        <w:sz w:val="24"/>
        <w:szCs w:val="24"/>
        <w:lang w:val="es-ES" w:eastAsia="ar-SA"/>
      </w:rPr>
    </w:pPr>
    <w:r>
      <w:rPr>
        <w:noProof/>
        <w:lang w:eastAsia="es-CO"/>
      </w:rPr>
      <w:drawing>
        <wp:anchor distT="0" distB="0" distL="114300" distR="114300" simplePos="0" relativeHeight="251659776" behindDoc="0" locked="0" layoutInCell="1" allowOverlap="1" wp14:anchorId="69142C6E" wp14:editId="1A8506FA">
          <wp:simplePos x="0" y="0"/>
          <wp:positionH relativeFrom="column">
            <wp:posOffset>-629285</wp:posOffset>
          </wp:positionH>
          <wp:positionV relativeFrom="paragraph">
            <wp:posOffset>-177848</wp:posOffset>
          </wp:positionV>
          <wp:extent cx="1619250" cy="885825"/>
          <wp:effectExtent l="0" t="0" r="0" b="9525"/>
          <wp:wrapNone/>
          <wp:docPr id="1" name="Imagen 1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D8456E9" w14:textId="700F0E06" w:rsidR="004F48BD" w:rsidRDefault="006F7FF1" w:rsidP="006F7FF1">
    <w:pPr>
      <w:pStyle w:val="Encabezado"/>
      <w:jc w:val="right"/>
      <w:rPr>
        <w:rFonts w:ascii="Arial" w:eastAsia="Times New Roman" w:hAnsi="Arial" w:cs="Arial"/>
        <w:bCs/>
        <w:color w:val="BFBFBF" w:themeColor="background1" w:themeShade="BF"/>
        <w:sz w:val="24"/>
        <w:szCs w:val="24"/>
        <w:lang w:val="es-ES" w:eastAsia="ar-SA"/>
      </w:rPr>
    </w:pPr>
    <w:r w:rsidRPr="006F7FF1">
      <w:rPr>
        <w:rFonts w:ascii="Arial" w:eastAsia="Times New Roman" w:hAnsi="Arial" w:cs="Arial"/>
        <w:bCs/>
        <w:color w:val="BFBFBF" w:themeColor="background1" w:themeShade="BF"/>
        <w:sz w:val="24"/>
        <w:szCs w:val="24"/>
        <w:lang w:val="es-ES" w:eastAsia="ar-SA"/>
      </w:rPr>
      <w:fldChar w:fldCharType="begin"/>
    </w:r>
    <w:r w:rsidRPr="006F7FF1">
      <w:rPr>
        <w:rFonts w:ascii="Arial" w:eastAsia="Times New Roman" w:hAnsi="Arial" w:cs="Arial"/>
        <w:bCs/>
        <w:color w:val="BFBFBF" w:themeColor="background1" w:themeShade="BF"/>
        <w:sz w:val="24"/>
        <w:szCs w:val="24"/>
        <w:lang w:val="es-ES" w:eastAsia="ar-SA"/>
      </w:rPr>
      <w:instrText>PAGE   \* MERGEFORMAT</w:instrText>
    </w:r>
    <w:r w:rsidRPr="006F7FF1">
      <w:rPr>
        <w:rFonts w:ascii="Arial" w:eastAsia="Times New Roman" w:hAnsi="Arial" w:cs="Arial"/>
        <w:bCs/>
        <w:color w:val="BFBFBF" w:themeColor="background1" w:themeShade="BF"/>
        <w:sz w:val="24"/>
        <w:szCs w:val="24"/>
        <w:lang w:val="es-ES" w:eastAsia="ar-SA"/>
      </w:rPr>
      <w:fldChar w:fldCharType="separate"/>
    </w:r>
    <w:r w:rsidR="00433BFD">
      <w:rPr>
        <w:rFonts w:ascii="Arial" w:eastAsia="Times New Roman" w:hAnsi="Arial" w:cs="Arial"/>
        <w:bCs/>
        <w:noProof/>
        <w:color w:val="BFBFBF" w:themeColor="background1" w:themeShade="BF"/>
        <w:sz w:val="24"/>
        <w:szCs w:val="24"/>
        <w:lang w:val="es-ES" w:eastAsia="ar-SA"/>
      </w:rPr>
      <w:t>1</w:t>
    </w:r>
    <w:r w:rsidRPr="006F7FF1">
      <w:rPr>
        <w:rFonts w:ascii="Arial" w:eastAsia="Times New Roman" w:hAnsi="Arial" w:cs="Arial"/>
        <w:bCs/>
        <w:color w:val="BFBFBF" w:themeColor="background1" w:themeShade="BF"/>
        <w:sz w:val="24"/>
        <w:szCs w:val="24"/>
        <w:lang w:val="es-ES" w:eastAsia="ar-SA"/>
      </w:rPr>
      <w:fldChar w:fldCharType="end"/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rly Duarte">
    <w15:presenceInfo w15:providerId="None" w15:userId="Derly Duar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B5"/>
    <w:rsid w:val="00002A8A"/>
    <w:rsid w:val="00043194"/>
    <w:rsid w:val="00070C83"/>
    <w:rsid w:val="000E2743"/>
    <w:rsid w:val="000F6D56"/>
    <w:rsid w:val="002106E9"/>
    <w:rsid w:val="002158C3"/>
    <w:rsid w:val="00277E87"/>
    <w:rsid w:val="002911B6"/>
    <w:rsid w:val="003068B0"/>
    <w:rsid w:val="00307606"/>
    <w:rsid w:val="00321064"/>
    <w:rsid w:val="0037350E"/>
    <w:rsid w:val="00422BF4"/>
    <w:rsid w:val="00431186"/>
    <w:rsid w:val="00433BFD"/>
    <w:rsid w:val="00460052"/>
    <w:rsid w:val="004D3FB5"/>
    <w:rsid w:val="004E7478"/>
    <w:rsid w:val="004F48BD"/>
    <w:rsid w:val="00526F2A"/>
    <w:rsid w:val="00567B06"/>
    <w:rsid w:val="005A6B45"/>
    <w:rsid w:val="005F5DC0"/>
    <w:rsid w:val="006250B3"/>
    <w:rsid w:val="00637939"/>
    <w:rsid w:val="00662322"/>
    <w:rsid w:val="006A5AEA"/>
    <w:rsid w:val="006F707E"/>
    <w:rsid w:val="006F7FF1"/>
    <w:rsid w:val="00762B21"/>
    <w:rsid w:val="007922C5"/>
    <w:rsid w:val="007C7C74"/>
    <w:rsid w:val="007D4302"/>
    <w:rsid w:val="00860052"/>
    <w:rsid w:val="008C3983"/>
    <w:rsid w:val="009140C3"/>
    <w:rsid w:val="00955784"/>
    <w:rsid w:val="00981D23"/>
    <w:rsid w:val="009A4FD0"/>
    <w:rsid w:val="009B1E8B"/>
    <w:rsid w:val="009F2732"/>
    <w:rsid w:val="00AA198D"/>
    <w:rsid w:val="00AD2FDE"/>
    <w:rsid w:val="00B46003"/>
    <w:rsid w:val="00B71C87"/>
    <w:rsid w:val="00BA02BD"/>
    <w:rsid w:val="00C05A85"/>
    <w:rsid w:val="00C30A90"/>
    <w:rsid w:val="00C459B3"/>
    <w:rsid w:val="00C50ED3"/>
    <w:rsid w:val="00C96084"/>
    <w:rsid w:val="00CC08F9"/>
    <w:rsid w:val="00CC60EC"/>
    <w:rsid w:val="00D84902"/>
    <w:rsid w:val="00DE1B95"/>
    <w:rsid w:val="00DF24E6"/>
    <w:rsid w:val="00E1544C"/>
    <w:rsid w:val="00E33872"/>
    <w:rsid w:val="00F11545"/>
    <w:rsid w:val="00F40EAF"/>
    <w:rsid w:val="00F40F8A"/>
    <w:rsid w:val="00F46D71"/>
    <w:rsid w:val="00F71435"/>
    <w:rsid w:val="00F94A8E"/>
    <w:rsid w:val="00FD4AED"/>
    <w:rsid w:val="00FD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E7D94"/>
  <w15:chartTrackingRefBased/>
  <w15:docId w15:val="{55656566-8579-4542-8CB1-59A46A46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FB5"/>
  </w:style>
  <w:style w:type="paragraph" w:styleId="Piedepgina">
    <w:name w:val="footer"/>
    <w:basedOn w:val="Normal"/>
    <w:link w:val="Piedepgina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FB5"/>
  </w:style>
  <w:style w:type="character" w:styleId="Nmerodepgina">
    <w:name w:val="page number"/>
    <w:basedOn w:val="Fuentedeprrafopredeter"/>
    <w:rsid w:val="004D3FB5"/>
  </w:style>
  <w:style w:type="paragraph" w:customStyle="1" w:styleId="titulos">
    <w:name w:val="titulos"/>
    <w:basedOn w:val="Normal"/>
    <w:rsid w:val="004D3FB5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paragraph" w:styleId="Textodeglobo">
    <w:name w:val="Balloon Text"/>
    <w:basedOn w:val="Normal"/>
    <w:semiHidden/>
    <w:rsid w:val="00C96084"/>
    <w:rPr>
      <w:rFonts w:ascii="Tahoma" w:hAnsi="Tahoma" w:cs="Tahoma"/>
      <w:sz w:val="16"/>
      <w:szCs w:val="16"/>
    </w:rPr>
  </w:style>
  <w:style w:type="paragraph" w:styleId="Sinespaciado">
    <w:name w:val="No Spacing"/>
    <w:qFormat/>
    <w:rsid w:val="00C96084"/>
    <w:rPr>
      <w:sz w:val="22"/>
      <w:szCs w:val="22"/>
      <w:lang w:val="es-CO" w:eastAsia="en-US"/>
    </w:rPr>
  </w:style>
  <w:style w:type="paragraph" w:styleId="Revisin">
    <w:name w:val="Revision"/>
    <w:hidden/>
    <w:uiPriority w:val="99"/>
    <w:semiHidden/>
    <w:rsid w:val="005F5DC0"/>
    <w:rPr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Cruz Gonzalez</dc:creator>
  <cp:keywords/>
  <cp:lastModifiedBy>Derly Duarte</cp:lastModifiedBy>
  <cp:revision>2</cp:revision>
  <dcterms:created xsi:type="dcterms:W3CDTF">2022-08-03T22:45:00Z</dcterms:created>
  <dcterms:modified xsi:type="dcterms:W3CDTF">2022-08-03T22:45:00Z</dcterms:modified>
</cp:coreProperties>
</file>