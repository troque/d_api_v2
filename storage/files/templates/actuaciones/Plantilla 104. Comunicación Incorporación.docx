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CB5C" w14:textId="77777777" w:rsidR="00382011" w:rsidRDefault="00382011" w:rsidP="00382011">
      <w:pPr>
        <w:pStyle w:val="Sinespaciado"/>
        <w:rPr>
          <w:rFonts w:ascii="Arial" w:hAnsi="Arial" w:cs="Arial"/>
          <w:sz w:val="24"/>
        </w:rPr>
      </w:pPr>
    </w:p>
    <w:p w14:paraId="45152015" w14:textId="1DDB2573" w:rsidR="00382011" w:rsidRDefault="00382011" w:rsidP="00382011">
      <w:pPr>
        <w:pStyle w:val="Sinespaciado"/>
        <w:rPr>
          <w:rFonts w:ascii="Arial" w:hAnsi="Arial" w:cs="Arial"/>
          <w:sz w:val="24"/>
        </w:rPr>
      </w:pPr>
    </w:p>
    <w:p w14:paraId="7B386E09" w14:textId="3EE2577D" w:rsidR="00770D5F" w:rsidRDefault="00770D5F" w:rsidP="00382011">
      <w:pPr>
        <w:pStyle w:val="Sinespaciado"/>
        <w:rPr>
          <w:rFonts w:ascii="Arial" w:hAnsi="Arial" w:cs="Arial"/>
          <w:sz w:val="24"/>
        </w:rPr>
      </w:pPr>
    </w:p>
    <w:p w14:paraId="0C4338F2" w14:textId="09EC49EC" w:rsidR="00770D5F" w:rsidRDefault="00770D5F" w:rsidP="00382011">
      <w:pPr>
        <w:pStyle w:val="Sinespaciado"/>
        <w:rPr>
          <w:rFonts w:ascii="Arial" w:hAnsi="Arial" w:cs="Arial"/>
          <w:sz w:val="24"/>
        </w:rPr>
      </w:pPr>
    </w:p>
    <w:p w14:paraId="48DCAA71" w14:textId="5483845F" w:rsidR="00770D5F" w:rsidRDefault="00770D5F" w:rsidP="00382011">
      <w:pPr>
        <w:pStyle w:val="Sinespaciado"/>
        <w:rPr>
          <w:rFonts w:ascii="Arial" w:hAnsi="Arial" w:cs="Arial"/>
          <w:sz w:val="24"/>
        </w:rPr>
      </w:pPr>
    </w:p>
    <w:p w14:paraId="547A09C0" w14:textId="77777777" w:rsidR="00770D5F" w:rsidRDefault="00770D5F" w:rsidP="00382011">
      <w:pPr>
        <w:pStyle w:val="Sinespaciado"/>
        <w:rPr>
          <w:rFonts w:ascii="Arial" w:hAnsi="Arial" w:cs="Arial"/>
          <w:sz w:val="24"/>
        </w:rPr>
      </w:pPr>
    </w:p>
    <w:p w14:paraId="79CD44AE" w14:textId="3C6DA154" w:rsidR="00382011" w:rsidRPr="006632B8" w:rsidRDefault="00382011" w:rsidP="00382011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52D0C3F7" w14:textId="77777777" w:rsidR="00382011" w:rsidRPr="0064390A" w:rsidRDefault="00382011" w:rsidP="00382011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3AF9F13C" w14:textId="77777777" w:rsidR="00382011" w:rsidRPr="006632B8" w:rsidRDefault="00382011" w:rsidP="00382011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62F42E1D" w14:textId="53633BCF" w:rsidR="00A71372" w:rsidRDefault="00382011" w:rsidP="00382011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</w:p>
    <w:p w14:paraId="4C9A0CB7" w14:textId="77777777" w:rsidR="00A71372" w:rsidRDefault="00A71372" w:rsidP="00A71372">
      <w:pPr>
        <w:pStyle w:val="Sinespaciado"/>
        <w:rPr>
          <w:rFonts w:ascii="Arial" w:hAnsi="Arial" w:cs="Arial"/>
          <w:sz w:val="24"/>
        </w:rPr>
      </w:pPr>
    </w:p>
    <w:p w14:paraId="4CE69DD3" w14:textId="77777777" w:rsidR="00A71372" w:rsidRDefault="00A71372" w:rsidP="00A71372">
      <w:pPr>
        <w:pStyle w:val="Sinespaciado"/>
        <w:rPr>
          <w:rFonts w:ascii="Arial" w:hAnsi="Arial" w:cs="Arial"/>
          <w:sz w:val="24"/>
        </w:rPr>
      </w:pPr>
    </w:p>
    <w:p w14:paraId="46417D38" w14:textId="77777777" w:rsidR="00A71372" w:rsidRDefault="00A71372" w:rsidP="00A71372">
      <w:pPr>
        <w:pStyle w:val="Sinespaciado"/>
        <w:rPr>
          <w:rFonts w:ascii="Arial" w:hAnsi="Arial" w:cs="Arial"/>
          <w:sz w:val="24"/>
        </w:rPr>
      </w:pPr>
    </w:p>
    <w:p w14:paraId="596DB7D1" w14:textId="77777777" w:rsidR="00A71372" w:rsidRPr="007D43BE" w:rsidRDefault="00385236" w:rsidP="00A71372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59F3D1" wp14:editId="09EB442A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8608C" w14:textId="77777777" w:rsidR="00A71372" w:rsidRPr="007D43BE" w:rsidRDefault="00A71372" w:rsidP="00A7137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59F3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14:paraId="44E8608C" w14:textId="77777777" w:rsidR="00A71372" w:rsidRPr="007D43BE" w:rsidRDefault="00A71372" w:rsidP="00A7137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 w:rsidR="00A71372">
        <w:rPr>
          <w:rFonts w:ascii="Arial" w:hAnsi="Arial" w:cs="Arial"/>
          <w:sz w:val="24"/>
        </w:rPr>
        <w:tab/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A71372" w:rsidRPr="007D43BE" w14:paraId="1BD8C489" w14:textId="77777777" w:rsidTr="00D6439E">
        <w:tc>
          <w:tcPr>
            <w:tcW w:w="2127" w:type="dxa"/>
            <w:shd w:val="clear" w:color="auto" w:fill="auto"/>
          </w:tcPr>
          <w:p w14:paraId="6131AB09" w14:textId="47CBAC38" w:rsidR="00A71372" w:rsidRPr="002D49D5" w:rsidRDefault="00A71372" w:rsidP="00D6439E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2D49D5">
              <w:rPr>
                <w:rFonts w:ascii="Arial" w:hAnsi="Arial" w:cs="Arial"/>
                <w:b/>
                <w:sz w:val="24"/>
              </w:rPr>
              <w:t>De</w:t>
            </w:r>
            <w:r w:rsidR="00382011" w:rsidRPr="002D49D5">
              <w:rPr>
                <w:rFonts w:ascii="Arial" w:hAnsi="Arial" w:cs="Arial"/>
                <w:b/>
                <w:sz w:val="24"/>
              </w:rPr>
              <w:t>pendencia</w:t>
            </w:r>
          </w:p>
        </w:tc>
        <w:tc>
          <w:tcPr>
            <w:tcW w:w="5103" w:type="dxa"/>
            <w:shd w:val="clear" w:color="auto" w:fill="auto"/>
          </w:tcPr>
          <w:p w14:paraId="497B5781" w14:textId="4ED6C4C9" w:rsidR="00A71372" w:rsidRPr="007D43BE" w:rsidRDefault="00D161B2" w:rsidP="00D6439E">
            <w:pPr>
              <w:pStyle w:val="Sinespaciado"/>
              <w:rPr>
                <w:rFonts w:ascii="Arial" w:hAnsi="Arial" w:cs="Arial"/>
                <w:sz w:val="24"/>
              </w:rPr>
            </w:pPr>
            <w:ins w:id="0" w:author="Derly Duarte" w:date="2022-08-03T17:40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${Dependencia}</w:t>
              </w:r>
            </w:ins>
          </w:p>
        </w:tc>
      </w:tr>
      <w:tr w:rsidR="00A71372" w:rsidRPr="007D43BE" w14:paraId="0AC82E21" w14:textId="77777777" w:rsidTr="00D6439E">
        <w:tc>
          <w:tcPr>
            <w:tcW w:w="2127" w:type="dxa"/>
            <w:shd w:val="clear" w:color="auto" w:fill="auto"/>
          </w:tcPr>
          <w:p w14:paraId="65F878FC" w14:textId="77777777" w:rsidR="00A71372" w:rsidRPr="002D49D5" w:rsidRDefault="00A71372" w:rsidP="00D6439E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2D49D5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084644C0" w14:textId="21574D21" w:rsidR="00A71372" w:rsidRPr="007D43BE" w:rsidRDefault="00D161B2" w:rsidP="00D6439E">
            <w:pPr>
              <w:pStyle w:val="Sinespaciado"/>
              <w:rPr>
                <w:rFonts w:ascii="Arial" w:hAnsi="Arial" w:cs="Arial"/>
                <w:sz w:val="24"/>
              </w:rPr>
            </w:pPr>
            <w:ins w:id="1" w:author="Derly Duarte" w:date="2022-08-03T17:40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Radicado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A71372" w:rsidRPr="007D43BE" w14:paraId="15CD302B" w14:textId="77777777" w:rsidTr="00D6439E">
        <w:tc>
          <w:tcPr>
            <w:tcW w:w="2127" w:type="dxa"/>
            <w:shd w:val="clear" w:color="auto" w:fill="auto"/>
          </w:tcPr>
          <w:p w14:paraId="3C9E5A31" w14:textId="77777777" w:rsidR="00A71372" w:rsidRPr="002D49D5" w:rsidRDefault="00A71372" w:rsidP="00D6439E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2D49D5">
              <w:rPr>
                <w:rFonts w:ascii="Arial" w:hAnsi="Arial" w:cs="Arial"/>
                <w:b/>
                <w:sz w:val="24"/>
              </w:rPr>
              <w:t>Auto</w:t>
            </w:r>
            <w:r w:rsidR="00C405D3" w:rsidRPr="002D49D5">
              <w:rPr>
                <w:rFonts w:ascii="Arial" w:hAnsi="Arial" w:cs="Arial"/>
                <w:b/>
                <w:sz w:val="24"/>
              </w:rPr>
              <w:t xml:space="preserve"> No.</w:t>
            </w:r>
          </w:p>
        </w:tc>
        <w:tc>
          <w:tcPr>
            <w:tcW w:w="5103" w:type="dxa"/>
            <w:shd w:val="clear" w:color="auto" w:fill="auto"/>
          </w:tcPr>
          <w:p w14:paraId="21F6D81A" w14:textId="29B5A35C" w:rsidR="00A71372" w:rsidRPr="007D43BE" w:rsidRDefault="00D161B2" w:rsidP="00D6439E">
            <w:pPr>
              <w:pStyle w:val="Sinespaciado"/>
              <w:rPr>
                <w:rFonts w:ascii="Arial" w:hAnsi="Arial" w:cs="Arial"/>
                <w:sz w:val="24"/>
              </w:rPr>
            </w:pPr>
            <w:ins w:id="2" w:author="Derly Duarte" w:date="2022-08-03T17:40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Auto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A71372" w:rsidRPr="007D43BE" w14:paraId="5A3994E9" w14:textId="77777777" w:rsidTr="00D6439E">
        <w:tc>
          <w:tcPr>
            <w:tcW w:w="2127" w:type="dxa"/>
            <w:shd w:val="clear" w:color="auto" w:fill="auto"/>
          </w:tcPr>
          <w:p w14:paraId="7BBDA979" w14:textId="77777777" w:rsidR="00A71372" w:rsidRPr="002D49D5" w:rsidRDefault="00A71372" w:rsidP="00D6439E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2D49D5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361B8E94" w14:textId="2741B764" w:rsidR="00A71372" w:rsidRPr="002D49D5" w:rsidRDefault="00770D5F" w:rsidP="00D6439E">
            <w:pPr>
              <w:pStyle w:val="Sinespaciado"/>
              <w:rPr>
                <w:rFonts w:ascii="Arial" w:hAnsi="Arial" w:cs="Arial"/>
                <w:sz w:val="24"/>
              </w:rPr>
            </w:pPr>
            <w:r w:rsidRPr="002D49D5">
              <w:rPr>
                <w:rFonts w:ascii="Arial" w:hAnsi="Arial" w:cs="Arial"/>
                <w:sz w:val="24"/>
              </w:rPr>
              <w:t>Incorporación</w:t>
            </w:r>
          </w:p>
        </w:tc>
      </w:tr>
    </w:tbl>
    <w:p w14:paraId="6E12A3FB" w14:textId="77777777" w:rsidR="00A71372" w:rsidRPr="007D43BE" w:rsidRDefault="00A71372" w:rsidP="00A71372">
      <w:pPr>
        <w:pStyle w:val="Sinespaciado"/>
        <w:rPr>
          <w:rFonts w:ascii="Arial" w:hAnsi="Arial" w:cs="Arial"/>
          <w:sz w:val="24"/>
        </w:rPr>
      </w:pPr>
    </w:p>
    <w:p w14:paraId="5C29BF41" w14:textId="77777777" w:rsidR="00A71372" w:rsidRDefault="00A71372" w:rsidP="00A71372">
      <w:pPr>
        <w:pStyle w:val="Sinespaciado"/>
        <w:rPr>
          <w:rFonts w:ascii="Arial" w:hAnsi="Arial" w:cs="Arial"/>
          <w:sz w:val="24"/>
        </w:rPr>
      </w:pPr>
    </w:p>
    <w:p w14:paraId="489B102E" w14:textId="77777777" w:rsidR="00A71372" w:rsidRDefault="00A71372" w:rsidP="00A71372">
      <w:pPr>
        <w:pStyle w:val="Sinespaciado"/>
        <w:rPr>
          <w:rFonts w:ascii="Arial" w:hAnsi="Arial" w:cs="Arial"/>
          <w:sz w:val="24"/>
        </w:rPr>
      </w:pPr>
    </w:p>
    <w:p w14:paraId="7FC8A04E" w14:textId="77777777" w:rsidR="00A71372" w:rsidRDefault="005A7577" w:rsidP="00A71372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</w:t>
      </w:r>
      <w:r w:rsidR="00A71372">
        <w:rPr>
          <w:rFonts w:ascii="Arial" w:hAnsi="Arial" w:cs="Arial"/>
          <w:sz w:val="24"/>
        </w:rPr>
        <w:t xml:space="preserve">(a) </w:t>
      </w:r>
      <w:r>
        <w:rPr>
          <w:rFonts w:ascii="Arial" w:hAnsi="Arial" w:cs="Arial"/>
          <w:sz w:val="24"/>
        </w:rPr>
        <w:t>señor</w:t>
      </w:r>
      <w:r w:rsidR="00A71372">
        <w:rPr>
          <w:rFonts w:ascii="Arial" w:hAnsi="Arial" w:cs="Arial"/>
          <w:sz w:val="24"/>
        </w:rPr>
        <w:t>(a):</w:t>
      </w:r>
    </w:p>
    <w:p w14:paraId="4EBACA3E" w14:textId="77777777" w:rsidR="00A71372" w:rsidRPr="000A6E81" w:rsidRDefault="00A71372" w:rsidP="00A71372">
      <w:pPr>
        <w:pStyle w:val="Sinespaciado"/>
        <w:rPr>
          <w:rFonts w:ascii="Arial" w:hAnsi="Arial" w:cs="Arial"/>
        </w:rPr>
      </w:pPr>
    </w:p>
    <w:p w14:paraId="6EED9ABE" w14:textId="77777777" w:rsidR="00A71372" w:rsidRPr="000A6E81" w:rsidRDefault="00A71372" w:rsidP="00A71372">
      <w:pPr>
        <w:pStyle w:val="Sinespaciado"/>
        <w:rPr>
          <w:rFonts w:ascii="Arial" w:hAnsi="Arial" w:cs="Arial"/>
        </w:rPr>
      </w:pPr>
    </w:p>
    <w:p w14:paraId="2C564C48" w14:textId="4BB45032" w:rsidR="005A7577" w:rsidRDefault="005A7577" w:rsidP="005A7577">
      <w:pPr>
        <w:pStyle w:val="Sinespaciado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De conformidad con el a</w:t>
      </w:r>
      <w:r w:rsidRPr="000558F2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uto del asunto, para su conocimiento y fines pertinentes, me permito informarle que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el proceso con radicación No. ______ de ____, </w:t>
      </w:r>
      <w:r w:rsidR="002D49D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a cargo 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de la Personería </w:t>
      </w:r>
      <w:r w:rsidR="00C12842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Delegada 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para </w:t>
      </w:r>
      <w:r w:rsidR="00770D5F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la Potestad Disciplinaria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___</w:t>
      </w:r>
      <w:r w:rsidR="00C12842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</w:t>
      </w:r>
      <w:r w:rsidR="00C12842" w:rsidRPr="002D49D5">
        <w:rPr>
          <w:rFonts w:ascii="Arial" w:eastAsia="SimSun" w:hAnsi="Arial" w:cs="Arial"/>
          <w:b/>
          <w:bCs/>
          <w:i/>
          <w:iCs/>
          <w:kern w:val="3"/>
          <w:sz w:val="24"/>
          <w:szCs w:val="24"/>
          <w:lang w:val="es-MX" w:eastAsia="zh-CN" w:bidi="hi-IN"/>
        </w:rPr>
        <w:t>[o Dirección de Investigaciones Especiales y Apoyo Técnico]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, se incorporó</w:t>
      </w:r>
      <w:r w:rsidR="002D49D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para que se adelante bajo una misma cuerda procesal, a la </w:t>
      </w:r>
      <w:r w:rsidR="002D49D5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r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adicación No. ______ de ______ que cursa en </w:t>
      </w:r>
      <w:r w:rsidR="0059110F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(</w:t>
      </w:r>
      <w:r w:rsidR="005C3409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Delegada</w:t>
      </w:r>
      <w:r w:rsidR="0059110F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)__________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, quien continuará conociendo del mismo</w:t>
      </w:r>
      <w:r w:rsidRPr="005A7577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por tratarse de los mismos hechos.</w:t>
      </w:r>
    </w:p>
    <w:p w14:paraId="2D8B7A50" w14:textId="77777777" w:rsidR="00A71372" w:rsidRPr="000266B5" w:rsidRDefault="00A71372" w:rsidP="00A71372">
      <w:pPr>
        <w:pStyle w:val="Sinespaciado"/>
        <w:jc w:val="both"/>
        <w:rPr>
          <w:rFonts w:ascii="Arial" w:hAnsi="Arial" w:cs="Arial"/>
          <w:sz w:val="24"/>
          <w:lang w:val="es-ES"/>
        </w:rPr>
      </w:pPr>
    </w:p>
    <w:p w14:paraId="5AE013C5" w14:textId="77777777" w:rsidR="00A71372" w:rsidRDefault="00A71372" w:rsidP="00A71372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61635C0F" w14:textId="77777777" w:rsidR="00A71372" w:rsidRDefault="00A71372" w:rsidP="00A71372">
      <w:pPr>
        <w:pStyle w:val="Sinespaciado"/>
        <w:jc w:val="both"/>
        <w:rPr>
          <w:rFonts w:ascii="Arial" w:hAnsi="Arial" w:cs="Arial"/>
          <w:sz w:val="24"/>
        </w:rPr>
      </w:pPr>
    </w:p>
    <w:p w14:paraId="3BCF9014" w14:textId="42054548" w:rsidR="00A71372" w:rsidRDefault="00A71372" w:rsidP="00A71372">
      <w:pPr>
        <w:pStyle w:val="Sinespaciado"/>
        <w:jc w:val="both"/>
        <w:rPr>
          <w:rFonts w:ascii="Arial" w:hAnsi="Arial" w:cs="Arial"/>
          <w:sz w:val="24"/>
        </w:rPr>
      </w:pPr>
    </w:p>
    <w:p w14:paraId="5F3FB871" w14:textId="77777777" w:rsidR="00382011" w:rsidRDefault="00382011" w:rsidP="00A71372">
      <w:pPr>
        <w:pStyle w:val="Sinespaciado"/>
        <w:jc w:val="both"/>
        <w:rPr>
          <w:rFonts w:ascii="Arial" w:hAnsi="Arial" w:cs="Arial"/>
          <w:sz w:val="24"/>
        </w:rPr>
      </w:pPr>
    </w:p>
    <w:p w14:paraId="69A2F5D4" w14:textId="77777777" w:rsidR="00382011" w:rsidRDefault="00382011" w:rsidP="00382011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2BBDA879" w14:textId="77777777" w:rsidR="00382011" w:rsidRPr="008D0ECE" w:rsidRDefault="00382011" w:rsidP="00382011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5F4F75C" w14:textId="77777777" w:rsidR="00382011" w:rsidRDefault="00382011" w:rsidP="00382011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41C25040" w14:textId="77777777" w:rsidR="00382011" w:rsidRDefault="00382011" w:rsidP="00382011">
      <w:pPr>
        <w:pStyle w:val="Sinespaciado"/>
        <w:jc w:val="both"/>
        <w:rPr>
          <w:rFonts w:ascii="Arial" w:hAnsi="Arial" w:cs="Arial"/>
          <w:sz w:val="24"/>
        </w:rPr>
      </w:pPr>
    </w:p>
    <w:p w14:paraId="568D7A32" w14:textId="77777777" w:rsidR="00382011" w:rsidRDefault="00382011" w:rsidP="00382011">
      <w:pPr>
        <w:pStyle w:val="Sinespaciado"/>
        <w:jc w:val="both"/>
        <w:rPr>
          <w:rFonts w:ascii="Arial" w:hAnsi="Arial" w:cs="Arial"/>
          <w:sz w:val="24"/>
        </w:rPr>
      </w:pPr>
    </w:p>
    <w:p w14:paraId="0C95ACEE" w14:textId="77777777" w:rsidR="00382011" w:rsidRPr="00FC7421" w:rsidRDefault="00382011" w:rsidP="00382011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3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bookmarkEnd w:id="3"/>
    <w:p w14:paraId="777FFEAC" w14:textId="6A644026" w:rsidR="004D3FB5" w:rsidRDefault="004D3FB5" w:rsidP="002D49D5">
      <w:pPr>
        <w:spacing w:after="0" w:line="240" w:lineRule="auto"/>
        <w:jc w:val="both"/>
      </w:pPr>
    </w:p>
    <w:sectPr w:rsidR="004D3FB5" w:rsidSect="0030274C">
      <w:headerReference w:type="default" r:id="rId6"/>
      <w:footerReference w:type="default" r:id="rId7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5BE8" w14:textId="77777777" w:rsidR="003A015D" w:rsidRDefault="003A015D" w:rsidP="004D3FB5">
      <w:pPr>
        <w:spacing w:after="0" w:line="240" w:lineRule="auto"/>
      </w:pPr>
      <w:r>
        <w:separator/>
      </w:r>
    </w:p>
  </w:endnote>
  <w:endnote w:type="continuationSeparator" w:id="0">
    <w:p w14:paraId="4A285616" w14:textId="77777777" w:rsidR="003A015D" w:rsidRDefault="003A015D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4449" w14:textId="0E2CFA18" w:rsidR="00205246" w:rsidRDefault="00382011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6E83321F" wp14:editId="47EBC90E">
          <wp:simplePos x="0" y="0"/>
          <wp:positionH relativeFrom="page">
            <wp:align>right</wp:align>
          </wp:positionH>
          <wp:positionV relativeFrom="paragraph">
            <wp:posOffset>-305615</wp:posOffset>
          </wp:positionV>
          <wp:extent cx="7772400" cy="10477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6E9296" w14:textId="77777777" w:rsidR="00205246" w:rsidRDefault="00205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A5F0" w14:textId="77777777" w:rsidR="003A015D" w:rsidRDefault="003A015D" w:rsidP="004D3FB5">
      <w:pPr>
        <w:spacing w:after="0" w:line="240" w:lineRule="auto"/>
      </w:pPr>
      <w:r>
        <w:separator/>
      </w:r>
    </w:p>
  </w:footnote>
  <w:footnote w:type="continuationSeparator" w:id="0">
    <w:p w14:paraId="0B1EDE20" w14:textId="77777777" w:rsidR="003A015D" w:rsidRDefault="003A015D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C55EB" w14:textId="4E59E8D0" w:rsidR="004D3FB5" w:rsidRDefault="00382011" w:rsidP="00770D5F">
    <w:pPr>
      <w:pStyle w:val="Encabezado"/>
      <w:jc w:val="right"/>
      <w:rPr>
        <w:b/>
        <w:bCs/>
        <w:color w:val="BFBFBF" w:themeColor="background1" w:themeShade="BF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7A7BCA6C" wp14:editId="061858EA">
          <wp:simplePos x="0" y="0"/>
          <wp:positionH relativeFrom="column">
            <wp:posOffset>-660400</wp:posOffset>
          </wp:positionH>
          <wp:positionV relativeFrom="paragraph">
            <wp:posOffset>-168275</wp:posOffset>
          </wp:positionV>
          <wp:extent cx="1619250" cy="885825"/>
          <wp:effectExtent l="0" t="0" r="0" b="9525"/>
          <wp:wrapNone/>
          <wp:docPr id="5" name="Imagen 5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70D5F" w:rsidRPr="00770D5F">
      <w:rPr>
        <w:b/>
        <w:bCs/>
        <w:color w:val="BFBFBF" w:themeColor="background1" w:themeShade="BF"/>
      </w:rPr>
      <w:fldChar w:fldCharType="begin"/>
    </w:r>
    <w:r w:rsidR="00770D5F" w:rsidRPr="00770D5F">
      <w:rPr>
        <w:b/>
        <w:bCs/>
        <w:color w:val="BFBFBF" w:themeColor="background1" w:themeShade="BF"/>
      </w:rPr>
      <w:instrText>PAGE   \* MERGEFORMAT</w:instrText>
    </w:r>
    <w:r w:rsidR="00770D5F" w:rsidRPr="00770D5F">
      <w:rPr>
        <w:b/>
        <w:bCs/>
        <w:color w:val="BFBFBF" w:themeColor="background1" w:themeShade="BF"/>
      </w:rPr>
      <w:fldChar w:fldCharType="separate"/>
    </w:r>
    <w:r w:rsidR="00584ACE" w:rsidRPr="00584ACE">
      <w:rPr>
        <w:b/>
        <w:bCs/>
        <w:noProof/>
        <w:color w:val="BFBFBF" w:themeColor="background1" w:themeShade="BF"/>
        <w:lang w:val="es-ES"/>
      </w:rPr>
      <w:t>1</w:t>
    </w:r>
    <w:r w:rsidR="00770D5F" w:rsidRPr="00770D5F">
      <w:rPr>
        <w:b/>
        <w:bCs/>
        <w:color w:val="BFBFBF" w:themeColor="background1" w:themeShade="BF"/>
      </w:rPr>
      <w:fldChar w:fldCharType="end"/>
    </w:r>
  </w:p>
  <w:p w14:paraId="6A454E73" w14:textId="7FDF7847" w:rsidR="00FD77F2" w:rsidRDefault="00FD77F2" w:rsidP="00770D5F">
    <w:pPr>
      <w:pStyle w:val="Encabezado"/>
      <w:jc w:val="right"/>
      <w:rPr>
        <w:b/>
        <w:bCs/>
        <w:color w:val="BFBFBF" w:themeColor="background1" w:themeShade="BF"/>
      </w:rPr>
    </w:pPr>
  </w:p>
  <w:p w14:paraId="3B162837" w14:textId="5C119986" w:rsidR="00FD77F2" w:rsidRDefault="00FD77F2" w:rsidP="00770D5F">
    <w:pPr>
      <w:pStyle w:val="Encabezado"/>
      <w:jc w:val="right"/>
      <w:rPr>
        <w:b/>
        <w:bCs/>
        <w:color w:val="BFBFBF" w:themeColor="background1" w:themeShade="BF"/>
      </w:rPr>
    </w:pPr>
  </w:p>
  <w:p w14:paraId="2A3B97D3" w14:textId="70AD1C15" w:rsidR="00FD77F2" w:rsidRDefault="00FD77F2" w:rsidP="00770D5F">
    <w:pPr>
      <w:pStyle w:val="Encabezado"/>
      <w:jc w:val="right"/>
      <w:rPr>
        <w:b/>
        <w:bCs/>
        <w:color w:val="BFBFBF" w:themeColor="background1" w:themeShade="BF"/>
      </w:rPr>
    </w:pPr>
  </w:p>
  <w:p w14:paraId="3C1B54E7" w14:textId="77777777" w:rsidR="00FD77F2" w:rsidRDefault="00FD77F2" w:rsidP="00770D5F">
    <w:pPr>
      <w:pStyle w:val="Encabezado"/>
      <w:jc w:val="right"/>
      <w:rPr>
        <w:b/>
        <w:bCs/>
        <w:color w:val="BFBFBF" w:themeColor="background1" w:themeShade="BF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rly Duarte">
    <w15:presenceInfo w15:providerId="None" w15:userId="Derly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43194"/>
    <w:rsid w:val="000448A5"/>
    <w:rsid w:val="001237A3"/>
    <w:rsid w:val="00127D2C"/>
    <w:rsid w:val="001571F5"/>
    <w:rsid w:val="001661D6"/>
    <w:rsid w:val="0019159F"/>
    <w:rsid w:val="001B7402"/>
    <w:rsid w:val="001F566E"/>
    <w:rsid w:val="00205246"/>
    <w:rsid w:val="002165FA"/>
    <w:rsid w:val="002D49D5"/>
    <w:rsid w:val="0030274C"/>
    <w:rsid w:val="00382011"/>
    <w:rsid w:val="00385236"/>
    <w:rsid w:val="003A015D"/>
    <w:rsid w:val="004160BB"/>
    <w:rsid w:val="00423843"/>
    <w:rsid w:val="00473D28"/>
    <w:rsid w:val="004D3FB5"/>
    <w:rsid w:val="00511E1C"/>
    <w:rsid w:val="00542EF1"/>
    <w:rsid w:val="00567B06"/>
    <w:rsid w:val="00584ACE"/>
    <w:rsid w:val="0059110F"/>
    <w:rsid w:val="005A7577"/>
    <w:rsid w:val="005C3409"/>
    <w:rsid w:val="00604EF6"/>
    <w:rsid w:val="006570B3"/>
    <w:rsid w:val="006700AB"/>
    <w:rsid w:val="006C2D1E"/>
    <w:rsid w:val="007058F2"/>
    <w:rsid w:val="00732418"/>
    <w:rsid w:val="00751438"/>
    <w:rsid w:val="00770D5F"/>
    <w:rsid w:val="007E3D2A"/>
    <w:rsid w:val="008F3895"/>
    <w:rsid w:val="008F7B26"/>
    <w:rsid w:val="00907819"/>
    <w:rsid w:val="0092763F"/>
    <w:rsid w:val="009E5770"/>
    <w:rsid w:val="00A71372"/>
    <w:rsid w:val="00AA4F7A"/>
    <w:rsid w:val="00AA77F2"/>
    <w:rsid w:val="00AE190A"/>
    <w:rsid w:val="00B20F10"/>
    <w:rsid w:val="00B27DFE"/>
    <w:rsid w:val="00B33FA2"/>
    <w:rsid w:val="00B57F2B"/>
    <w:rsid w:val="00BE2859"/>
    <w:rsid w:val="00C12842"/>
    <w:rsid w:val="00C341BB"/>
    <w:rsid w:val="00C367AE"/>
    <w:rsid w:val="00C405D3"/>
    <w:rsid w:val="00D161B2"/>
    <w:rsid w:val="00D6439E"/>
    <w:rsid w:val="00E1544C"/>
    <w:rsid w:val="00EE616E"/>
    <w:rsid w:val="00F972DC"/>
    <w:rsid w:val="00FB04CC"/>
    <w:rsid w:val="00FD77F2"/>
    <w:rsid w:val="00FE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D8743D"/>
  <w15:chartTrackingRefBased/>
  <w15:docId w15:val="{2E077E1D-D592-41A9-9DCD-4F52E341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A7137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71372"/>
    <w:rPr>
      <w:sz w:val="22"/>
      <w:szCs w:val="22"/>
      <w:lang w:val="es-CO" w:eastAsia="en-US"/>
    </w:rPr>
  </w:style>
  <w:style w:type="paragraph" w:styleId="Revisin">
    <w:name w:val="Revision"/>
    <w:hidden/>
    <w:uiPriority w:val="99"/>
    <w:semiHidden/>
    <w:rsid w:val="00C12842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Señor (a)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 (a)</dc:title>
  <dc:subject/>
  <dc:creator>Carolina Cobos Pérez</dc:creator>
  <cp:keywords/>
  <cp:lastModifiedBy>Derly Duarte</cp:lastModifiedBy>
  <cp:revision>2</cp:revision>
  <dcterms:created xsi:type="dcterms:W3CDTF">2022-08-03T22:40:00Z</dcterms:created>
  <dcterms:modified xsi:type="dcterms:W3CDTF">2022-08-03T22:40:00Z</dcterms:modified>
</cp:coreProperties>
</file>