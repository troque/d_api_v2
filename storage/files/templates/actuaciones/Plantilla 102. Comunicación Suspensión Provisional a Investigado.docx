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92E2" w14:textId="77777777" w:rsidR="00067924" w:rsidRDefault="00067924" w:rsidP="00067924">
      <w:pPr>
        <w:pStyle w:val="Sinespaciado"/>
        <w:rPr>
          <w:rFonts w:ascii="Arial" w:hAnsi="Arial" w:cs="Arial"/>
          <w:sz w:val="24"/>
        </w:rPr>
      </w:pPr>
    </w:p>
    <w:p w14:paraId="0EF0B223" w14:textId="77777777" w:rsidR="00067924" w:rsidRDefault="00067924" w:rsidP="00067924">
      <w:pPr>
        <w:pStyle w:val="Sinespaciado"/>
        <w:rPr>
          <w:rFonts w:ascii="Arial" w:hAnsi="Arial" w:cs="Arial"/>
          <w:sz w:val="24"/>
        </w:rPr>
      </w:pPr>
    </w:p>
    <w:p w14:paraId="42EE95E1" w14:textId="77777777" w:rsidR="00067924" w:rsidRDefault="00067924" w:rsidP="00067924">
      <w:pPr>
        <w:pStyle w:val="Sinespaciado"/>
        <w:rPr>
          <w:rFonts w:ascii="Arial" w:hAnsi="Arial" w:cs="Arial"/>
          <w:sz w:val="24"/>
        </w:rPr>
      </w:pPr>
    </w:p>
    <w:p w14:paraId="55F8A85E" w14:textId="77777777" w:rsidR="00067924" w:rsidRDefault="00067924" w:rsidP="00067924">
      <w:pPr>
        <w:pStyle w:val="Sinespaciado"/>
        <w:rPr>
          <w:rFonts w:ascii="Arial" w:hAnsi="Arial" w:cs="Arial"/>
          <w:sz w:val="24"/>
        </w:rPr>
      </w:pPr>
    </w:p>
    <w:p w14:paraId="3F600314" w14:textId="77777777" w:rsidR="00067924" w:rsidRDefault="00067924" w:rsidP="00067924">
      <w:pPr>
        <w:pStyle w:val="Sinespaciado"/>
        <w:rPr>
          <w:rFonts w:ascii="Arial" w:hAnsi="Arial" w:cs="Arial"/>
          <w:sz w:val="24"/>
        </w:rPr>
      </w:pPr>
      <w:bookmarkStart w:id="0" w:name="_Hlk84858613"/>
    </w:p>
    <w:p w14:paraId="6162E371" w14:textId="77777777" w:rsidR="00067924" w:rsidRDefault="00067924" w:rsidP="00067924">
      <w:pPr>
        <w:pStyle w:val="Sinespaciado"/>
        <w:rPr>
          <w:rFonts w:ascii="Arial" w:hAnsi="Arial" w:cs="Arial"/>
          <w:sz w:val="24"/>
        </w:rPr>
      </w:pPr>
    </w:p>
    <w:p w14:paraId="29BC4357" w14:textId="07549939" w:rsidR="00067924" w:rsidRPr="006632B8" w:rsidRDefault="00067924" w:rsidP="00067924">
      <w:pPr>
        <w:pStyle w:val="Sinespaciado"/>
        <w:rPr>
          <w:rFonts w:ascii="Arial" w:hAnsi="Arial" w:cs="Arial"/>
          <w:sz w:val="24"/>
        </w:rPr>
      </w:pPr>
      <w:bookmarkStart w:id="1" w:name="_Hlk84858070"/>
      <w:r w:rsidRPr="00195BBB">
        <w:rPr>
          <w:rFonts w:ascii="Arial" w:hAnsi="Arial" w:cs="Arial"/>
          <w:sz w:val="24"/>
        </w:rPr>
        <w:t xml:space="preserve">Señor / Señora / Doctor / Doctora </w:t>
      </w:r>
    </w:p>
    <w:p w14:paraId="3670198D" w14:textId="77777777" w:rsidR="00067924" w:rsidRPr="0064390A" w:rsidRDefault="00067924" w:rsidP="00067924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29670462" w14:textId="77777777" w:rsidR="00067924" w:rsidRPr="006632B8" w:rsidRDefault="00067924" w:rsidP="00067924">
      <w:pPr>
        <w:pStyle w:val="Sinespaciado"/>
        <w:rPr>
          <w:rFonts w:ascii="Arial" w:hAnsi="Arial" w:cs="Arial"/>
          <w:sz w:val="24"/>
        </w:rPr>
      </w:pPr>
      <w:r w:rsidRPr="0064390A">
        <w:rPr>
          <w:rFonts w:ascii="Arial" w:hAnsi="Arial" w:cs="Arial"/>
          <w:b/>
          <w:bCs/>
          <w:sz w:val="24"/>
        </w:rPr>
        <w:t>Entidad / Organización, Área / Dependencia</w:t>
      </w:r>
    </w:p>
    <w:p w14:paraId="701FE6CF" w14:textId="77777777" w:rsidR="00067924" w:rsidRPr="006632B8" w:rsidRDefault="00067924" w:rsidP="00067924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324D0C9E" w14:textId="77777777" w:rsidR="00067924" w:rsidRDefault="00067924" w:rsidP="00067924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0"/>
      <w:bookmarkEnd w:id="1"/>
    </w:p>
    <w:p w14:paraId="3615D900" w14:textId="77777777" w:rsidR="00C50FC0" w:rsidRDefault="00C50FC0" w:rsidP="00C50FC0">
      <w:pPr>
        <w:pStyle w:val="Sinespaciado"/>
        <w:rPr>
          <w:rFonts w:ascii="Arial" w:eastAsia="Times New Roman" w:hAnsi="Arial" w:cs="Arial"/>
          <w:sz w:val="24"/>
          <w:szCs w:val="24"/>
          <w:lang w:val="es-MX"/>
        </w:rPr>
      </w:pPr>
    </w:p>
    <w:p w14:paraId="7F32B222" w14:textId="77777777" w:rsidR="00C50FC0" w:rsidRPr="00C50FC0" w:rsidRDefault="00C50FC0" w:rsidP="00C50FC0">
      <w:pPr>
        <w:pStyle w:val="Sinespaciado"/>
        <w:rPr>
          <w:rFonts w:ascii="Arial" w:eastAsia="Times New Roman" w:hAnsi="Arial" w:cs="Arial"/>
          <w:sz w:val="24"/>
          <w:szCs w:val="24"/>
          <w:lang w:val="es-MX"/>
        </w:rPr>
      </w:pPr>
    </w:p>
    <w:p w14:paraId="56E8BA16" w14:textId="77777777" w:rsidR="007D2D29" w:rsidRPr="00C50FC0" w:rsidRDefault="00F22040" w:rsidP="007D2D29">
      <w:pPr>
        <w:pStyle w:val="Sinespaciado"/>
        <w:rPr>
          <w:sz w:val="24"/>
          <w:szCs w:val="24"/>
        </w:rPr>
      </w:pPr>
      <w:r w:rsidRPr="00C50FC0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0D8795" wp14:editId="7417604D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419735"/>
                <wp:effectExtent l="0" t="3175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E1AD2" w14:textId="77777777" w:rsidR="007D2D29" w:rsidRPr="00C50FC0" w:rsidRDefault="007D2D29" w:rsidP="007D2D2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50FC0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0D87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3.0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" filled="f" stroked="f">
                <v:textbox style="mso-fit-shape-to-text:t">
                  <w:txbxContent>
                    <w:p w14:paraId="5C5E1AD2" w14:textId="77777777" w:rsidR="007D2D29" w:rsidRPr="00C50FC0" w:rsidRDefault="007D2D29" w:rsidP="007D2D29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50FC0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5314"/>
      </w:tblGrid>
      <w:tr w:rsidR="00DD07EC" w:rsidRPr="00C50FC0" w14:paraId="4B9F653E" w14:textId="77777777" w:rsidTr="00851787">
        <w:tc>
          <w:tcPr>
            <w:tcW w:w="2127" w:type="dxa"/>
            <w:shd w:val="clear" w:color="auto" w:fill="auto"/>
          </w:tcPr>
          <w:p w14:paraId="3937C206" w14:textId="7432919C" w:rsidR="00DD07EC" w:rsidRPr="00DA1C50" w:rsidRDefault="00DD07EC" w:rsidP="007C6A42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DA1C50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="00067924" w:rsidRPr="00DA1C50">
              <w:rPr>
                <w:rFonts w:ascii="Arial" w:hAnsi="Arial" w:cs="Arial"/>
                <w:b/>
                <w:sz w:val="24"/>
                <w:szCs w:val="24"/>
              </w:rPr>
              <w:t>pendencia</w:t>
            </w:r>
          </w:p>
        </w:tc>
        <w:tc>
          <w:tcPr>
            <w:tcW w:w="5314" w:type="dxa"/>
            <w:shd w:val="clear" w:color="auto" w:fill="auto"/>
          </w:tcPr>
          <w:p w14:paraId="2B1B2677" w14:textId="35DE5194" w:rsidR="00DD07EC" w:rsidRPr="00C50FC0" w:rsidRDefault="00B31A22" w:rsidP="007C6A42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ins w:id="2" w:author="Derly Duarte" w:date="2022-08-03T17:38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${Dependencia}</w:t>
              </w:r>
            </w:ins>
          </w:p>
        </w:tc>
      </w:tr>
      <w:tr w:rsidR="00DD07EC" w:rsidRPr="00C50FC0" w14:paraId="3F0B1C79" w14:textId="77777777" w:rsidTr="00851787">
        <w:tc>
          <w:tcPr>
            <w:tcW w:w="2127" w:type="dxa"/>
            <w:shd w:val="clear" w:color="auto" w:fill="auto"/>
          </w:tcPr>
          <w:p w14:paraId="3CFBD656" w14:textId="77777777" w:rsidR="00DD07EC" w:rsidRPr="00DA1C50" w:rsidRDefault="00DD07EC" w:rsidP="007C6A42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DA1C50">
              <w:rPr>
                <w:rFonts w:ascii="Arial" w:hAnsi="Arial" w:cs="Arial"/>
                <w:b/>
                <w:sz w:val="24"/>
                <w:szCs w:val="24"/>
              </w:rPr>
              <w:t xml:space="preserve">Radicación No. </w:t>
            </w:r>
          </w:p>
        </w:tc>
        <w:tc>
          <w:tcPr>
            <w:tcW w:w="5314" w:type="dxa"/>
            <w:shd w:val="clear" w:color="auto" w:fill="auto"/>
          </w:tcPr>
          <w:p w14:paraId="245A80C7" w14:textId="29AEA010" w:rsidR="00DD07EC" w:rsidRPr="00C50FC0" w:rsidRDefault="00B31A22" w:rsidP="007C6A42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ins w:id="3" w:author="Derly Duarte" w:date="2022-08-03T17:39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${Radicado}</w:t>
              </w:r>
            </w:ins>
          </w:p>
        </w:tc>
      </w:tr>
      <w:tr w:rsidR="00DD07EC" w:rsidRPr="00C50FC0" w14:paraId="12982DE4" w14:textId="77777777" w:rsidTr="00851787">
        <w:tc>
          <w:tcPr>
            <w:tcW w:w="2127" w:type="dxa"/>
            <w:shd w:val="clear" w:color="auto" w:fill="auto"/>
          </w:tcPr>
          <w:p w14:paraId="2850210E" w14:textId="77777777" w:rsidR="00DD07EC" w:rsidRPr="00DA1C50" w:rsidRDefault="00DD07EC" w:rsidP="007C6A42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DA1C50">
              <w:rPr>
                <w:rFonts w:ascii="Arial" w:hAnsi="Arial" w:cs="Arial"/>
                <w:b/>
                <w:sz w:val="24"/>
                <w:szCs w:val="24"/>
              </w:rPr>
              <w:t>Auto No.</w:t>
            </w:r>
          </w:p>
        </w:tc>
        <w:tc>
          <w:tcPr>
            <w:tcW w:w="5314" w:type="dxa"/>
            <w:shd w:val="clear" w:color="auto" w:fill="auto"/>
          </w:tcPr>
          <w:p w14:paraId="2510DA6C" w14:textId="324CADFD" w:rsidR="00DD07EC" w:rsidRPr="00C50FC0" w:rsidRDefault="00B31A22" w:rsidP="00DD07EC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ins w:id="4" w:author="Derly Duarte" w:date="2022-08-03T17:39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${Auto}</w:t>
              </w:r>
            </w:ins>
          </w:p>
        </w:tc>
      </w:tr>
      <w:tr w:rsidR="00DD07EC" w:rsidRPr="00C50FC0" w14:paraId="717F175B" w14:textId="77777777" w:rsidTr="00851787">
        <w:tc>
          <w:tcPr>
            <w:tcW w:w="2127" w:type="dxa"/>
            <w:shd w:val="clear" w:color="auto" w:fill="auto"/>
          </w:tcPr>
          <w:p w14:paraId="73253055" w14:textId="77777777" w:rsidR="00DD07EC" w:rsidRPr="00DA1C50" w:rsidRDefault="00DD07EC" w:rsidP="007C6A42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DA1C50">
              <w:rPr>
                <w:rFonts w:ascii="Arial" w:hAnsi="Arial" w:cs="Arial"/>
                <w:b/>
                <w:sz w:val="24"/>
                <w:szCs w:val="24"/>
              </w:rPr>
              <w:t>Decisión</w:t>
            </w:r>
          </w:p>
        </w:tc>
        <w:tc>
          <w:tcPr>
            <w:tcW w:w="5314" w:type="dxa"/>
            <w:shd w:val="clear" w:color="auto" w:fill="auto"/>
          </w:tcPr>
          <w:p w14:paraId="74BC2908" w14:textId="6234E877" w:rsidR="00DD07EC" w:rsidRPr="00C50FC0" w:rsidRDefault="00B31A22" w:rsidP="00DD07EC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ins w:id="5" w:author="Derly Duarte" w:date="2022-08-03T17:39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${Decisi</w:t>
              </w:r>
            </w:ins>
            <w:ins w:id="6" w:author="Ivan Jose" w:date="2022-10-31T03:56:00Z">
              <w:r w:rsidR="00571C5A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o</w:t>
              </w:r>
            </w:ins>
            <w:ins w:id="7" w:author="Derly Duarte" w:date="2022-08-03T17:39:00Z">
              <w:del w:id="8" w:author="Ivan Jose" w:date="2022-10-31T03:56:00Z">
                <w:r w:rsidDel="00571C5A">
                  <w:rPr>
                    <w:rFonts w:ascii="Arial" w:eastAsia="Times New Roman" w:hAnsi="Arial" w:cs="Arial"/>
                    <w:sz w:val="24"/>
                    <w:szCs w:val="24"/>
                    <w:lang w:val="es-ES" w:eastAsia="ar-SA"/>
                  </w:rPr>
                  <w:delText>ó</w:delText>
                </w:r>
              </w:del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n}</w:t>
              </w:r>
            </w:ins>
          </w:p>
        </w:tc>
      </w:tr>
    </w:tbl>
    <w:p w14:paraId="33AFFD37" w14:textId="77777777" w:rsidR="00BB343A" w:rsidRPr="00C50FC0" w:rsidRDefault="00BB343A" w:rsidP="00BB343A">
      <w:pPr>
        <w:pStyle w:val="Standard"/>
        <w:rPr>
          <w:rFonts w:ascii="Arial" w:hAnsi="Arial" w:cs="Arial"/>
          <w:shd w:val="clear" w:color="auto" w:fill="C0C0C0"/>
          <w:lang w:val="es-MX"/>
        </w:rPr>
      </w:pPr>
    </w:p>
    <w:p w14:paraId="0191E3E7" w14:textId="77777777" w:rsidR="0001434A" w:rsidRPr="00C50FC0" w:rsidRDefault="0001434A" w:rsidP="00BB343A">
      <w:pPr>
        <w:pStyle w:val="Standard"/>
        <w:rPr>
          <w:rFonts w:ascii="Arial" w:hAnsi="Arial" w:cs="Arial"/>
          <w:shd w:val="clear" w:color="auto" w:fill="C0C0C0"/>
          <w:lang w:val="es-MX"/>
        </w:rPr>
      </w:pPr>
    </w:p>
    <w:p w14:paraId="54E0BBE1" w14:textId="77777777" w:rsidR="00AA5A9D" w:rsidRPr="00C50FC0" w:rsidRDefault="00AA5A9D" w:rsidP="00AA5A9D">
      <w:pPr>
        <w:pStyle w:val="Standard"/>
        <w:rPr>
          <w:rFonts w:ascii="Arial" w:hAnsi="Arial" w:cs="Arial"/>
          <w:shd w:val="clear" w:color="auto" w:fill="C0C0C0"/>
          <w:lang w:val="es-MX"/>
        </w:rPr>
      </w:pPr>
    </w:p>
    <w:p w14:paraId="4C9491F6" w14:textId="77777777" w:rsidR="00AA5A9D" w:rsidRPr="00C50FC0" w:rsidRDefault="00022B65" w:rsidP="00AA5A9D">
      <w:pPr>
        <w:pStyle w:val="Standard"/>
        <w:rPr>
          <w:rFonts w:ascii="Arial" w:hAnsi="Arial" w:cs="Arial"/>
          <w:lang w:val="es-MX"/>
        </w:rPr>
      </w:pPr>
      <w:r w:rsidRPr="00C50FC0">
        <w:rPr>
          <w:rFonts w:ascii="Arial" w:hAnsi="Arial" w:cs="Arial"/>
          <w:lang w:val="es-MX"/>
        </w:rPr>
        <w:t>Respetado(a</w:t>
      </w:r>
      <w:r w:rsidR="00A27717" w:rsidRPr="00C50FC0">
        <w:rPr>
          <w:rFonts w:ascii="Arial" w:hAnsi="Arial" w:cs="Arial"/>
          <w:lang w:val="es-MX"/>
        </w:rPr>
        <w:t>) señor</w:t>
      </w:r>
      <w:r w:rsidRPr="00C50FC0">
        <w:rPr>
          <w:rFonts w:ascii="Arial" w:hAnsi="Arial" w:cs="Arial"/>
          <w:lang w:val="es-MX"/>
        </w:rPr>
        <w:t>(a)</w:t>
      </w:r>
      <w:r w:rsidR="002A35B8" w:rsidRPr="00C50FC0">
        <w:rPr>
          <w:rFonts w:ascii="Arial" w:hAnsi="Arial" w:cs="Arial"/>
          <w:lang w:val="es-MX"/>
        </w:rPr>
        <w:t>:</w:t>
      </w:r>
    </w:p>
    <w:p w14:paraId="7AB06CE5" w14:textId="77777777" w:rsidR="00AA5A9D" w:rsidRPr="00C50FC0" w:rsidRDefault="00AA5A9D" w:rsidP="00AA5A9D">
      <w:pPr>
        <w:pStyle w:val="Standard"/>
        <w:rPr>
          <w:rFonts w:ascii="Arial" w:hAnsi="Arial" w:cs="Arial"/>
          <w:lang w:val="es-MX"/>
        </w:rPr>
      </w:pPr>
    </w:p>
    <w:p w14:paraId="5D4E87EC" w14:textId="748A5DDA" w:rsidR="00022B65" w:rsidRDefault="00DD07EC" w:rsidP="00DD07E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50FC0">
        <w:rPr>
          <w:rFonts w:ascii="Arial" w:hAnsi="Arial" w:cs="Arial"/>
          <w:sz w:val="24"/>
          <w:szCs w:val="24"/>
        </w:rPr>
        <w:t>Comedida</w:t>
      </w:r>
      <w:r w:rsidR="002B1BBB">
        <w:rPr>
          <w:rFonts w:ascii="Arial" w:hAnsi="Arial" w:cs="Arial"/>
          <w:sz w:val="24"/>
          <w:szCs w:val="24"/>
        </w:rPr>
        <w:t>mente</w:t>
      </w:r>
      <w:r w:rsidR="005C3517">
        <w:rPr>
          <w:rFonts w:ascii="Arial" w:hAnsi="Arial" w:cs="Arial"/>
          <w:sz w:val="24"/>
          <w:szCs w:val="24"/>
        </w:rPr>
        <w:t>,</w:t>
      </w:r>
      <w:r w:rsidR="002B1BBB">
        <w:rPr>
          <w:rFonts w:ascii="Arial" w:hAnsi="Arial" w:cs="Arial"/>
          <w:sz w:val="24"/>
          <w:szCs w:val="24"/>
        </w:rPr>
        <w:t xml:space="preserve"> le comunico que mediante la providencia </w:t>
      </w:r>
      <w:r w:rsidR="00DA1C50">
        <w:rPr>
          <w:rFonts w:ascii="Arial" w:hAnsi="Arial" w:cs="Arial"/>
          <w:sz w:val="24"/>
          <w:szCs w:val="24"/>
        </w:rPr>
        <w:t>del</w:t>
      </w:r>
      <w:r w:rsidR="002B1BBB">
        <w:rPr>
          <w:rFonts w:ascii="Arial" w:hAnsi="Arial" w:cs="Arial"/>
          <w:sz w:val="24"/>
          <w:szCs w:val="24"/>
        </w:rPr>
        <w:t xml:space="preserve"> asunto, </w:t>
      </w:r>
      <w:r w:rsidRPr="00C50FC0">
        <w:rPr>
          <w:rFonts w:ascii="Arial" w:hAnsi="Arial" w:cs="Arial"/>
          <w:sz w:val="24"/>
          <w:szCs w:val="24"/>
        </w:rPr>
        <w:t xml:space="preserve">se ordenó la </w:t>
      </w:r>
      <w:r w:rsidR="005C3517" w:rsidRPr="00C50FC0">
        <w:rPr>
          <w:rFonts w:ascii="Arial" w:hAnsi="Arial" w:cs="Arial"/>
          <w:b/>
          <w:sz w:val="24"/>
          <w:szCs w:val="24"/>
        </w:rPr>
        <w:t>suspensión provisional</w:t>
      </w:r>
      <w:r w:rsidR="005C3517">
        <w:rPr>
          <w:rFonts w:ascii="Arial" w:hAnsi="Arial" w:cs="Arial"/>
          <w:b/>
          <w:sz w:val="24"/>
          <w:szCs w:val="24"/>
        </w:rPr>
        <w:t xml:space="preserve"> </w:t>
      </w:r>
      <w:r w:rsidR="00620EC0">
        <w:rPr>
          <w:rFonts w:ascii="Arial" w:hAnsi="Arial" w:cs="Arial"/>
          <w:b/>
          <w:sz w:val="24"/>
          <w:szCs w:val="24"/>
        </w:rPr>
        <w:t>de</w:t>
      </w:r>
      <w:r w:rsidRPr="00C50FC0">
        <w:rPr>
          <w:rFonts w:ascii="Arial" w:hAnsi="Arial" w:cs="Arial"/>
          <w:b/>
          <w:sz w:val="24"/>
          <w:szCs w:val="24"/>
        </w:rPr>
        <w:t xml:space="preserve"> </w:t>
      </w:r>
      <w:r w:rsidR="00A27717">
        <w:rPr>
          <w:rFonts w:ascii="Arial" w:hAnsi="Arial" w:cs="Arial"/>
          <w:b/>
          <w:sz w:val="24"/>
          <w:szCs w:val="24"/>
        </w:rPr>
        <w:t xml:space="preserve">su cargo y funciones, </w:t>
      </w:r>
      <w:r w:rsidRPr="00C50FC0">
        <w:rPr>
          <w:rFonts w:ascii="Arial" w:hAnsi="Arial" w:cs="Arial"/>
          <w:sz w:val="24"/>
          <w:szCs w:val="24"/>
        </w:rPr>
        <w:t xml:space="preserve">en su condición de </w:t>
      </w:r>
      <w:r w:rsidR="002B1BBB">
        <w:rPr>
          <w:rFonts w:ascii="Arial" w:hAnsi="Arial" w:cs="Arial"/>
          <w:sz w:val="24"/>
          <w:szCs w:val="24"/>
        </w:rPr>
        <w:t>(cargo y entidad</w:t>
      </w:r>
      <w:r w:rsidR="00FC2541">
        <w:rPr>
          <w:rFonts w:ascii="Arial" w:hAnsi="Arial" w:cs="Arial"/>
          <w:sz w:val="24"/>
          <w:szCs w:val="24"/>
        </w:rPr>
        <w:t>) _</w:t>
      </w:r>
      <w:r w:rsidR="002B1BBB">
        <w:rPr>
          <w:rFonts w:ascii="Arial" w:hAnsi="Arial" w:cs="Arial"/>
          <w:sz w:val="24"/>
          <w:szCs w:val="24"/>
        </w:rPr>
        <w:t>_____________________________________________</w:t>
      </w:r>
      <w:r w:rsidRPr="00C50FC0">
        <w:rPr>
          <w:rFonts w:ascii="Arial" w:hAnsi="Arial" w:cs="Arial"/>
          <w:sz w:val="24"/>
          <w:szCs w:val="24"/>
        </w:rPr>
        <w:t>, a partir de la fecha y por el término</w:t>
      </w:r>
      <w:r w:rsidR="00022B65" w:rsidRPr="00C50FC0">
        <w:rPr>
          <w:rFonts w:ascii="Arial" w:hAnsi="Arial" w:cs="Arial"/>
          <w:sz w:val="24"/>
          <w:szCs w:val="24"/>
        </w:rPr>
        <w:t xml:space="preserve"> de </w:t>
      </w:r>
      <w:r w:rsidR="002B1BBB">
        <w:rPr>
          <w:rFonts w:ascii="Arial" w:hAnsi="Arial" w:cs="Arial"/>
          <w:sz w:val="24"/>
          <w:szCs w:val="24"/>
        </w:rPr>
        <w:t>____ (__) meses.</w:t>
      </w:r>
    </w:p>
    <w:p w14:paraId="28C156F5" w14:textId="77777777" w:rsidR="00620EC0" w:rsidRDefault="00620EC0" w:rsidP="00DD07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C31AFE6" w14:textId="77777777" w:rsidR="00620EC0" w:rsidRDefault="00620EC0" w:rsidP="00DD07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935DB8E" w14:textId="7B3F7226" w:rsidR="00DD07EC" w:rsidRPr="00C50FC0" w:rsidRDefault="00620EC0" w:rsidP="00DD07E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Igualmente, le informo que d</w:t>
      </w:r>
      <w:r w:rsidR="00C47FEB">
        <w:rPr>
          <w:rFonts w:ascii="Arial" w:hAnsi="Arial" w:cs="Arial"/>
          <w:sz w:val="24"/>
          <w:szCs w:val="24"/>
        </w:rPr>
        <w:t>e conformidad con el artículo 217</w:t>
      </w:r>
      <w:r>
        <w:rPr>
          <w:rFonts w:ascii="Arial" w:hAnsi="Arial" w:cs="Arial"/>
          <w:sz w:val="24"/>
          <w:szCs w:val="24"/>
        </w:rPr>
        <w:t xml:space="preserve"> de la Ley </w:t>
      </w:r>
      <w:r w:rsidR="00C47FEB">
        <w:rPr>
          <w:rFonts w:ascii="Arial" w:hAnsi="Arial" w:cs="Arial"/>
          <w:sz w:val="24"/>
          <w:szCs w:val="24"/>
        </w:rPr>
        <w:t>1952</w:t>
      </w:r>
      <w:r>
        <w:rPr>
          <w:rFonts w:ascii="Arial" w:hAnsi="Arial" w:cs="Arial"/>
          <w:sz w:val="24"/>
          <w:szCs w:val="24"/>
        </w:rPr>
        <w:t xml:space="preserve"> de 20</w:t>
      </w:r>
      <w:r w:rsidR="00C47FEB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 xml:space="preserve">, se remitirá copia de las diligencias en mención a la </w:t>
      </w:r>
      <w:r w:rsidR="00C47FEB">
        <w:rPr>
          <w:rFonts w:ascii="Arial" w:hAnsi="Arial" w:cs="Arial"/>
          <w:sz w:val="24"/>
          <w:szCs w:val="24"/>
        </w:rPr>
        <w:t xml:space="preserve">Personería Auxiliar </w:t>
      </w:r>
      <w:r w:rsidR="00C47FEB" w:rsidRPr="00C47FEB">
        <w:rPr>
          <w:rFonts w:ascii="Arial" w:hAnsi="Arial" w:cs="Arial"/>
          <w:b/>
          <w:sz w:val="24"/>
          <w:szCs w:val="24"/>
        </w:rPr>
        <w:t>[cuando la decisión de suspensión provisional se ordenó en fase de instrucción]</w:t>
      </w:r>
      <w:r w:rsidR="00C47FEB"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 xml:space="preserve">Personería para la </w:t>
      </w:r>
      <w:r w:rsidR="005C351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egunda Instancia</w:t>
      </w:r>
      <w:r w:rsidR="00C47FEB">
        <w:rPr>
          <w:rFonts w:ascii="Arial" w:hAnsi="Arial" w:cs="Arial"/>
          <w:sz w:val="24"/>
          <w:szCs w:val="24"/>
        </w:rPr>
        <w:t xml:space="preserve"> </w:t>
      </w:r>
      <w:r w:rsidR="00C47FEB" w:rsidRPr="00C47FEB">
        <w:rPr>
          <w:rFonts w:ascii="Arial" w:hAnsi="Arial" w:cs="Arial"/>
          <w:b/>
          <w:sz w:val="24"/>
          <w:szCs w:val="24"/>
        </w:rPr>
        <w:t>[cuando la decisión de suspensión provisional se ordenó en fase de juzgamiento]</w:t>
      </w:r>
      <w:r>
        <w:rPr>
          <w:rFonts w:ascii="Arial" w:hAnsi="Arial" w:cs="Arial"/>
          <w:sz w:val="24"/>
          <w:szCs w:val="24"/>
        </w:rPr>
        <w:t>, para los efectos propios de la consulta.</w:t>
      </w:r>
    </w:p>
    <w:p w14:paraId="6234979F" w14:textId="77777777" w:rsidR="00AA5A9D" w:rsidRDefault="00AA5A9D" w:rsidP="00AA5A9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D35229D" w14:textId="77777777" w:rsidR="00022B65" w:rsidRPr="00C50FC0" w:rsidRDefault="00022B65" w:rsidP="00AA5A9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A7DBB8C" w14:textId="77777777" w:rsidR="003538B6" w:rsidRPr="00C50FC0" w:rsidRDefault="003538B6" w:rsidP="003538B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50FC0">
        <w:rPr>
          <w:rFonts w:ascii="Arial" w:hAnsi="Arial" w:cs="Arial"/>
          <w:sz w:val="24"/>
          <w:szCs w:val="24"/>
        </w:rPr>
        <w:t xml:space="preserve">Atentamente, </w:t>
      </w:r>
    </w:p>
    <w:p w14:paraId="7490D3E1" w14:textId="77777777" w:rsidR="003538B6" w:rsidRPr="00C50FC0" w:rsidRDefault="003538B6" w:rsidP="003538B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31D5FC3" w14:textId="77777777" w:rsidR="003538B6" w:rsidRDefault="003538B6" w:rsidP="003538B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8EFB3F3" w14:textId="77777777" w:rsidR="00565051" w:rsidRDefault="00565051" w:rsidP="003538B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ED751B6" w14:textId="77777777" w:rsidR="00565051" w:rsidRPr="00C50FC0" w:rsidRDefault="00565051" w:rsidP="003538B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2EFE05D" w14:textId="77777777" w:rsidR="00067924" w:rsidRDefault="00067924" w:rsidP="00067924">
      <w:pPr>
        <w:pStyle w:val="Sinespaciado"/>
        <w:jc w:val="both"/>
        <w:rPr>
          <w:rFonts w:ascii="Arial" w:hAnsi="Arial" w:cs="Arial"/>
          <w:b/>
          <w:sz w:val="24"/>
        </w:rPr>
      </w:pPr>
      <w:bookmarkStart w:id="9" w:name="_Hlk84864874"/>
      <w:bookmarkStart w:id="10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077F346B" w14:textId="77777777" w:rsidR="00067924" w:rsidRPr="008D0ECE" w:rsidRDefault="00067924" w:rsidP="00067924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360A9E2D" w14:textId="77777777" w:rsidR="00067924" w:rsidRDefault="00067924" w:rsidP="00067924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  <w:bookmarkEnd w:id="9"/>
    </w:p>
    <w:p w14:paraId="5062EBC1" w14:textId="3466CD0C" w:rsidR="00067924" w:rsidRPr="00DA1C50" w:rsidRDefault="00067924" w:rsidP="00067924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14:paraId="1504AB8D" w14:textId="3A11A4D6" w:rsidR="00067924" w:rsidRPr="00DA1C50" w:rsidRDefault="00067924" w:rsidP="00067924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DA1C50">
        <w:rPr>
          <w:rFonts w:ascii="Arial" w:hAnsi="Arial" w:cs="Arial"/>
          <w:sz w:val="16"/>
          <w:szCs w:val="16"/>
        </w:rPr>
        <w:t xml:space="preserve">Anexo(s): </w:t>
      </w:r>
      <w:r w:rsidRPr="00DA1C50">
        <w:rPr>
          <w:rFonts w:ascii="Arial" w:hAnsi="Arial" w:cs="Arial"/>
          <w:bCs/>
          <w:sz w:val="16"/>
          <w:szCs w:val="16"/>
        </w:rPr>
        <w:t xml:space="preserve">El auto en mención </w:t>
      </w:r>
      <w:r w:rsidRPr="00DA1C50">
        <w:rPr>
          <w:rFonts w:ascii="Arial" w:hAnsi="Arial" w:cs="Arial"/>
          <w:sz w:val="16"/>
          <w:szCs w:val="16"/>
        </w:rPr>
        <w:t>en [N° de folios en letras] [(# de folios en número)] folios.</w:t>
      </w:r>
    </w:p>
    <w:p w14:paraId="66D50FD6" w14:textId="77777777" w:rsidR="00067924" w:rsidRDefault="00067924" w:rsidP="00067924">
      <w:pPr>
        <w:pStyle w:val="Sinespaciado"/>
        <w:jc w:val="both"/>
        <w:rPr>
          <w:rFonts w:ascii="Arial" w:hAnsi="Arial" w:cs="Arial"/>
          <w:sz w:val="24"/>
        </w:rPr>
      </w:pPr>
    </w:p>
    <w:p w14:paraId="7DFB28EC" w14:textId="77777777" w:rsidR="00067924" w:rsidRDefault="00067924" w:rsidP="00067924">
      <w:pPr>
        <w:pStyle w:val="Sinespaciado"/>
        <w:jc w:val="both"/>
        <w:rPr>
          <w:rFonts w:ascii="Arial" w:hAnsi="Arial" w:cs="Arial"/>
          <w:sz w:val="24"/>
        </w:rPr>
      </w:pPr>
    </w:p>
    <w:p w14:paraId="275DCF76" w14:textId="77777777" w:rsidR="00067924" w:rsidRPr="00FC7421" w:rsidRDefault="00067924" w:rsidP="00067924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11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p w14:paraId="54ECA0BB" w14:textId="77777777" w:rsidR="00067924" w:rsidRPr="00FC7421" w:rsidRDefault="00067924" w:rsidP="00067924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FC7421">
        <w:rPr>
          <w:rFonts w:ascii="Arial" w:hAnsi="Arial" w:cs="Arial"/>
          <w:sz w:val="16"/>
          <w:szCs w:val="16"/>
        </w:rPr>
        <w:t>Revisó</w:t>
      </w:r>
      <w:r>
        <w:rPr>
          <w:rFonts w:ascii="Arial" w:hAnsi="Arial" w:cs="Arial"/>
          <w:sz w:val="16"/>
          <w:szCs w:val="16"/>
        </w:rPr>
        <w:t xml:space="preserve"> (comisionado)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</w:p>
    <w:p w14:paraId="15668431" w14:textId="14DF0EFC" w:rsidR="004B4EBD" w:rsidRDefault="00067924" w:rsidP="00067924">
      <w:pPr>
        <w:pStyle w:val="Sinespaciado"/>
        <w:jc w:val="both"/>
        <w:rPr>
          <w:rFonts w:ascii="Tahoma" w:hAnsi="Tahoma" w:cs="Tahoma"/>
          <w:b/>
          <w:sz w:val="24"/>
          <w:szCs w:val="24"/>
          <w:lang w:val="es-ES"/>
        </w:rPr>
      </w:pPr>
      <w:r w:rsidRPr="00FC7421">
        <w:rPr>
          <w:rFonts w:ascii="Arial" w:hAnsi="Arial" w:cs="Arial"/>
          <w:sz w:val="16"/>
          <w:szCs w:val="16"/>
        </w:rPr>
        <w:t>Aprobó</w:t>
      </w:r>
      <w:r>
        <w:rPr>
          <w:rFonts w:ascii="Arial" w:hAnsi="Arial" w:cs="Arial"/>
          <w:sz w:val="16"/>
          <w:szCs w:val="16"/>
        </w:rPr>
        <w:t xml:space="preserve"> (jefe)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  <w:bookmarkEnd w:id="10"/>
      <w:bookmarkEnd w:id="11"/>
    </w:p>
    <w:sectPr w:rsidR="004B4EBD" w:rsidSect="000F31EC">
      <w:headerReference w:type="default" r:id="rId8"/>
      <w:footerReference w:type="default" r:id="rId9"/>
      <w:pgSz w:w="12240" w:h="18720" w:code="41"/>
      <w:pgMar w:top="1417" w:right="1701" w:bottom="1701" w:left="1701" w:header="709" w:footer="0" w:gutter="0"/>
      <w:paperSrc w:first="4" w:other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E5703" w14:textId="77777777" w:rsidR="006415BE" w:rsidRDefault="006415BE" w:rsidP="007D43BE">
      <w:pPr>
        <w:spacing w:after="0" w:line="240" w:lineRule="auto"/>
      </w:pPr>
      <w:r>
        <w:separator/>
      </w:r>
    </w:p>
  </w:endnote>
  <w:endnote w:type="continuationSeparator" w:id="0">
    <w:p w14:paraId="70445AEC" w14:textId="77777777" w:rsidR="006415BE" w:rsidRDefault="006415BE" w:rsidP="007D4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287" w:usb1="0807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5571" w14:textId="091ED66A" w:rsidR="00C371BE" w:rsidRDefault="00476B8C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7F144AFD" wp14:editId="7F579957">
          <wp:simplePos x="0" y="0"/>
          <wp:positionH relativeFrom="page">
            <wp:align>right</wp:align>
          </wp:positionH>
          <wp:positionV relativeFrom="paragraph">
            <wp:posOffset>-405993</wp:posOffset>
          </wp:positionV>
          <wp:extent cx="7670800" cy="1040937"/>
          <wp:effectExtent l="0" t="0" r="6350" b="6985"/>
          <wp:wrapNone/>
          <wp:docPr id="7" name="Imagen 21458735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145873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0800" cy="10409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A3B26E" w14:textId="77777777" w:rsidR="00C371BE" w:rsidRDefault="00C371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8530A" w14:textId="77777777" w:rsidR="006415BE" w:rsidRDefault="006415BE" w:rsidP="007D43BE">
      <w:pPr>
        <w:spacing w:after="0" w:line="240" w:lineRule="auto"/>
      </w:pPr>
      <w:r>
        <w:separator/>
      </w:r>
    </w:p>
  </w:footnote>
  <w:footnote w:type="continuationSeparator" w:id="0">
    <w:p w14:paraId="517FFE8C" w14:textId="77777777" w:rsidR="006415BE" w:rsidRDefault="006415BE" w:rsidP="007D4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9AEBC" w14:textId="4A6D4A62" w:rsidR="000F31EC" w:rsidRDefault="000F31EC" w:rsidP="000F31EC">
    <w:pPr>
      <w:pStyle w:val="Encabezado"/>
      <w:spacing w:after="0" w:line="240" w:lineRule="aut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  <w:r>
      <w:rPr>
        <w:noProof/>
        <w:lang w:eastAsia="es-CO"/>
      </w:rPr>
      <w:drawing>
        <wp:anchor distT="0" distB="0" distL="114300" distR="114300" simplePos="0" relativeHeight="251659776" behindDoc="0" locked="0" layoutInCell="1" allowOverlap="1" wp14:anchorId="38B67E2E" wp14:editId="233F95CB">
          <wp:simplePos x="0" y="0"/>
          <wp:positionH relativeFrom="column">
            <wp:posOffset>-660507</wp:posOffset>
          </wp:positionH>
          <wp:positionV relativeFrom="paragraph">
            <wp:posOffset>-153251</wp:posOffset>
          </wp:positionV>
          <wp:extent cx="1619250" cy="885825"/>
          <wp:effectExtent l="0" t="0" r="0" b="9525"/>
          <wp:wrapNone/>
          <wp:docPr id="6" name="Imagen 6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07E9050" w14:textId="59624551" w:rsidR="0047466D" w:rsidRDefault="00067924" w:rsidP="000F31EC">
    <w:pPr>
      <w:pStyle w:val="Encabezado"/>
      <w:spacing w:after="0" w:line="240" w:lineRule="aut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  <w:r w:rsidRPr="00067924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begin"/>
    </w:r>
    <w:r w:rsidRPr="00067924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instrText>PAGE</w:instrText>
    </w:r>
    <w:r w:rsidRPr="00067924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separate"/>
    </w:r>
    <w:r w:rsidR="00C47327">
      <w:rPr>
        <w:rFonts w:ascii="Arial" w:eastAsia="Times New Roman" w:hAnsi="Arial" w:cs="Arial"/>
        <w:bCs/>
        <w:noProof/>
        <w:color w:val="BFBFBF" w:themeColor="background1" w:themeShade="BF"/>
        <w:kern w:val="3"/>
        <w:sz w:val="24"/>
        <w:szCs w:val="24"/>
        <w:lang w:val="es-ES" w:eastAsia="ar-SA" w:bidi="hi-IN"/>
      </w:rPr>
      <w:t>1</w:t>
    </w:r>
    <w:r w:rsidRPr="00067924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end"/>
    </w:r>
  </w:p>
  <w:p w14:paraId="2A0A1396" w14:textId="5F9E2F31" w:rsidR="000F31EC" w:rsidRDefault="000F31EC" w:rsidP="000F31EC">
    <w:pPr>
      <w:pStyle w:val="Encabezado"/>
      <w:spacing w:after="0" w:line="240" w:lineRule="aut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</w:p>
  <w:p w14:paraId="52855280" w14:textId="77777777" w:rsidR="000F31EC" w:rsidRDefault="000F31EC" w:rsidP="000F31EC">
    <w:pPr>
      <w:pStyle w:val="Encabezado"/>
      <w:spacing w:after="0" w:line="240" w:lineRule="aut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2FC0"/>
    <w:multiLevelType w:val="hybridMultilevel"/>
    <w:tmpl w:val="D71E4EC0"/>
    <w:lvl w:ilvl="0" w:tplc="7CCAEDF0">
      <w:start w:val="49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5B61"/>
    <w:multiLevelType w:val="hybridMultilevel"/>
    <w:tmpl w:val="602AC922"/>
    <w:lvl w:ilvl="0" w:tplc="6D224F58">
      <w:start w:val="49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581426">
    <w:abstractNumId w:val="1"/>
  </w:num>
  <w:num w:numId="2" w16cid:durableId="109008274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rly Duarte">
    <w15:presenceInfo w15:providerId="None" w15:userId="Derly Duarte"/>
  </w15:person>
  <w15:person w15:author="Ivan Jose">
    <w15:presenceInfo w15:providerId="Windows Live" w15:userId="297b05c352685e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3BE"/>
    <w:rsid w:val="0001434A"/>
    <w:rsid w:val="00022B65"/>
    <w:rsid w:val="0002354F"/>
    <w:rsid w:val="000266D0"/>
    <w:rsid w:val="00031409"/>
    <w:rsid w:val="00040B39"/>
    <w:rsid w:val="00042111"/>
    <w:rsid w:val="0004353E"/>
    <w:rsid w:val="0004571C"/>
    <w:rsid w:val="000469F6"/>
    <w:rsid w:val="00054783"/>
    <w:rsid w:val="00057E28"/>
    <w:rsid w:val="0006340C"/>
    <w:rsid w:val="00067924"/>
    <w:rsid w:val="000710B6"/>
    <w:rsid w:val="00072E6E"/>
    <w:rsid w:val="0008031B"/>
    <w:rsid w:val="00082712"/>
    <w:rsid w:val="000849A8"/>
    <w:rsid w:val="00085D2B"/>
    <w:rsid w:val="000971BA"/>
    <w:rsid w:val="00097DF7"/>
    <w:rsid w:val="000A1483"/>
    <w:rsid w:val="000A32ED"/>
    <w:rsid w:val="000A45B6"/>
    <w:rsid w:val="000A4B7E"/>
    <w:rsid w:val="000A6D78"/>
    <w:rsid w:val="000A7E5D"/>
    <w:rsid w:val="000C1B59"/>
    <w:rsid w:val="000C2631"/>
    <w:rsid w:val="000C2E07"/>
    <w:rsid w:val="000D0D70"/>
    <w:rsid w:val="000D1474"/>
    <w:rsid w:val="000E1273"/>
    <w:rsid w:val="000E33E2"/>
    <w:rsid w:val="000F31EC"/>
    <w:rsid w:val="00106F28"/>
    <w:rsid w:val="00115024"/>
    <w:rsid w:val="00120B6F"/>
    <w:rsid w:val="00143249"/>
    <w:rsid w:val="00145A3F"/>
    <w:rsid w:val="00146CF5"/>
    <w:rsid w:val="0015666E"/>
    <w:rsid w:val="0018545E"/>
    <w:rsid w:val="001B0014"/>
    <w:rsid w:val="001B13CC"/>
    <w:rsid w:val="001B21AD"/>
    <w:rsid w:val="001B2A5A"/>
    <w:rsid w:val="001B2E18"/>
    <w:rsid w:val="001B4883"/>
    <w:rsid w:val="001C0C0D"/>
    <w:rsid w:val="001D100E"/>
    <w:rsid w:val="001F17E8"/>
    <w:rsid w:val="001F2215"/>
    <w:rsid w:val="0020250E"/>
    <w:rsid w:val="002134FD"/>
    <w:rsid w:val="0024518D"/>
    <w:rsid w:val="00247F79"/>
    <w:rsid w:val="002564A8"/>
    <w:rsid w:val="00265E74"/>
    <w:rsid w:val="002669D3"/>
    <w:rsid w:val="00270D75"/>
    <w:rsid w:val="00271A55"/>
    <w:rsid w:val="00274654"/>
    <w:rsid w:val="00282199"/>
    <w:rsid w:val="0028297E"/>
    <w:rsid w:val="00293A97"/>
    <w:rsid w:val="00294D6F"/>
    <w:rsid w:val="002A35B8"/>
    <w:rsid w:val="002A54A3"/>
    <w:rsid w:val="002B1BBB"/>
    <w:rsid w:val="002B6889"/>
    <w:rsid w:val="002C68E3"/>
    <w:rsid w:val="002E34FE"/>
    <w:rsid w:val="003179CB"/>
    <w:rsid w:val="00342306"/>
    <w:rsid w:val="003533D1"/>
    <w:rsid w:val="003538B6"/>
    <w:rsid w:val="003612F5"/>
    <w:rsid w:val="00362934"/>
    <w:rsid w:val="003632B5"/>
    <w:rsid w:val="003737A6"/>
    <w:rsid w:val="0037383F"/>
    <w:rsid w:val="00374FD8"/>
    <w:rsid w:val="00383B6F"/>
    <w:rsid w:val="0038520A"/>
    <w:rsid w:val="003937D8"/>
    <w:rsid w:val="003950C6"/>
    <w:rsid w:val="00396F71"/>
    <w:rsid w:val="0039708B"/>
    <w:rsid w:val="003A04F8"/>
    <w:rsid w:val="003A373D"/>
    <w:rsid w:val="003A66AE"/>
    <w:rsid w:val="003B1788"/>
    <w:rsid w:val="003B69AA"/>
    <w:rsid w:val="003C0FE2"/>
    <w:rsid w:val="003D1EB4"/>
    <w:rsid w:val="003E1623"/>
    <w:rsid w:val="003F116D"/>
    <w:rsid w:val="003F49FF"/>
    <w:rsid w:val="003F599E"/>
    <w:rsid w:val="0040023E"/>
    <w:rsid w:val="00404602"/>
    <w:rsid w:val="00424AEC"/>
    <w:rsid w:val="00434253"/>
    <w:rsid w:val="0044115F"/>
    <w:rsid w:val="004437B0"/>
    <w:rsid w:val="00471C14"/>
    <w:rsid w:val="0047466D"/>
    <w:rsid w:val="00476B8C"/>
    <w:rsid w:val="004817EA"/>
    <w:rsid w:val="004842DE"/>
    <w:rsid w:val="00491529"/>
    <w:rsid w:val="0049583A"/>
    <w:rsid w:val="00496AEF"/>
    <w:rsid w:val="00496F37"/>
    <w:rsid w:val="004A0A0A"/>
    <w:rsid w:val="004A370D"/>
    <w:rsid w:val="004A6B7D"/>
    <w:rsid w:val="004B4EBD"/>
    <w:rsid w:val="004B543B"/>
    <w:rsid w:val="004C1297"/>
    <w:rsid w:val="004C2FF8"/>
    <w:rsid w:val="004E19F2"/>
    <w:rsid w:val="004E568E"/>
    <w:rsid w:val="004E5BF1"/>
    <w:rsid w:val="004E6F9E"/>
    <w:rsid w:val="004F026D"/>
    <w:rsid w:val="00504ABE"/>
    <w:rsid w:val="00565051"/>
    <w:rsid w:val="00566A4E"/>
    <w:rsid w:val="00571C5A"/>
    <w:rsid w:val="005822C8"/>
    <w:rsid w:val="00582725"/>
    <w:rsid w:val="0058309A"/>
    <w:rsid w:val="0058513F"/>
    <w:rsid w:val="00587BD7"/>
    <w:rsid w:val="0059004B"/>
    <w:rsid w:val="005A4CF7"/>
    <w:rsid w:val="005B33E7"/>
    <w:rsid w:val="005C3517"/>
    <w:rsid w:val="005D74ED"/>
    <w:rsid w:val="005F5CBB"/>
    <w:rsid w:val="005F7719"/>
    <w:rsid w:val="005F7D4E"/>
    <w:rsid w:val="006079D2"/>
    <w:rsid w:val="00612072"/>
    <w:rsid w:val="0061652B"/>
    <w:rsid w:val="00620EC0"/>
    <w:rsid w:val="00622F9A"/>
    <w:rsid w:val="0062459B"/>
    <w:rsid w:val="00626C07"/>
    <w:rsid w:val="00631828"/>
    <w:rsid w:val="00632148"/>
    <w:rsid w:val="00637FBF"/>
    <w:rsid w:val="006415BE"/>
    <w:rsid w:val="0064631F"/>
    <w:rsid w:val="006540F1"/>
    <w:rsid w:val="0065622A"/>
    <w:rsid w:val="00682986"/>
    <w:rsid w:val="00685B04"/>
    <w:rsid w:val="006860F3"/>
    <w:rsid w:val="00696F8D"/>
    <w:rsid w:val="006C42C8"/>
    <w:rsid w:val="006E447E"/>
    <w:rsid w:val="00702FA4"/>
    <w:rsid w:val="0070582A"/>
    <w:rsid w:val="00710310"/>
    <w:rsid w:val="00715E8A"/>
    <w:rsid w:val="00726B8A"/>
    <w:rsid w:val="007438C7"/>
    <w:rsid w:val="00745447"/>
    <w:rsid w:val="007466E8"/>
    <w:rsid w:val="00747153"/>
    <w:rsid w:val="00747997"/>
    <w:rsid w:val="00747F22"/>
    <w:rsid w:val="00753955"/>
    <w:rsid w:val="00756ECF"/>
    <w:rsid w:val="0075744F"/>
    <w:rsid w:val="00764D32"/>
    <w:rsid w:val="00775A25"/>
    <w:rsid w:val="00776AA4"/>
    <w:rsid w:val="00784D5C"/>
    <w:rsid w:val="00791F7B"/>
    <w:rsid w:val="007A23FA"/>
    <w:rsid w:val="007B4CC1"/>
    <w:rsid w:val="007B661C"/>
    <w:rsid w:val="007C6A42"/>
    <w:rsid w:val="007D2D29"/>
    <w:rsid w:val="007D3D92"/>
    <w:rsid w:val="007D43BE"/>
    <w:rsid w:val="007D794D"/>
    <w:rsid w:val="007E26D9"/>
    <w:rsid w:val="007F5537"/>
    <w:rsid w:val="00801AF0"/>
    <w:rsid w:val="00805222"/>
    <w:rsid w:val="008118DE"/>
    <w:rsid w:val="00812AD3"/>
    <w:rsid w:val="00827E3F"/>
    <w:rsid w:val="00851787"/>
    <w:rsid w:val="008641E4"/>
    <w:rsid w:val="00877D4C"/>
    <w:rsid w:val="00883D25"/>
    <w:rsid w:val="00886AE1"/>
    <w:rsid w:val="008A07A8"/>
    <w:rsid w:val="008A2C38"/>
    <w:rsid w:val="008C1457"/>
    <w:rsid w:val="008C7CF9"/>
    <w:rsid w:val="008D0719"/>
    <w:rsid w:val="008D2E15"/>
    <w:rsid w:val="008D7615"/>
    <w:rsid w:val="008E2047"/>
    <w:rsid w:val="008F44E0"/>
    <w:rsid w:val="0090134A"/>
    <w:rsid w:val="009212EA"/>
    <w:rsid w:val="0093042B"/>
    <w:rsid w:val="00937221"/>
    <w:rsid w:val="00951BF7"/>
    <w:rsid w:val="00953532"/>
    <w:rsid w:val="00960937"/>
    <w:rsid w:val="0097352A"/>
    <w:rsid w:val="00974634"/>
    <w:rsid w:val="00974FB0"/>
    <w:rsid w:val="00994BFC"/>
    <w:rsid w:val="009A096F"/>
    <w:rsid w:val="009A4018"/>
    <w:rsid w:val="009A4EC1"/>
    <w:rsid w:val="009B1F48"/>
    <w:rsid w:val="009C614D"/>
    <w:rsid w:val="009D65CE"/>
    <w:rsid w:val="009E2987"/>
    <w:rsid w:val="009E4D34"/>
    <w:rsid w:val="009E4D55"/>
    <w:rsid w:val="009F5C21"/>
    <w:rsid w:val="00A21D11"/>
    <w:rsid w:val="00A265C5"/>
    <w:rsid w:val="00A27717"/>
    <w:rsid w:val="00A40BFA"/>
    <w:rsid w:val="00A4266E"/>
    <w:rsid w:val="00A427C0"/>
    <w:rsid w:val="00A44B99"/>
    <w:rsid w:val="00A50240"/>
    <w:rsid w:val="00A639D4"/>
    <w:rsid w:val="00A754CE"/>
    <w:rsid w:val="00A80C54"/>
    <w:rsid w:val="00A80F74"/>
    <w:rsid w:val="00A823FF"/>
    <w:rsid w:val="00A82BDF"/>
    <w:rsid w:val="00A91CE7"/>
    <w:rsid w:val="00A97956"/>
    <w:rsid w:val="00AA459C"/>
    <w:rsid w:val="00AA5A9D"/>
    <w:rsid w:val="00AC22B2"/>
    <w:rsid w:val="00AC3636"/>
    <w:rsid w:val="00AC6C95"/>
    <w:rsid w:val="00AC799F"/>
    <w:rsid w:val="00AE2AA8"/>
    <w:rsid w:val="00AE473A"/>
    <w:rsid w:val="00AF09C3"/>
    <w:rsid w:val="00B0602D"/>
    <w:rsid w:val="00B13D4D"/>
    <w:rsid w:val="00B21436"/>
    <w:rsid w:val="00B25240"/>
    <w:rsid w:val="00B30AF1"/>
    <w:rsid w:val="00B31A22"/>
    <w:rsid w:val="00B33901"/>
    <w:rsid w:val="00B411D5"/>
    <w:rsid w:val="00B4400D"/>
    <w:rsid w:val="00B51E32"/>
    <w:rsid w:val="00B531BC"/>
    <w:rsid w:val="00B66333"/>
    <w:rsid w:val="00B720F1"/>
    <w:rsid w:val="00B86D40"/>
    <w:rsid w:val="00B90734"/>
    <w:rsid w:val="00B95122"/>
    <w:rsid w:val="00BA3DF8"/>
    <w:rsid w:val="00BA675B"/>
    <w:rsid w:val="00BB343A"/>
    <w:rsid w:val="00BB58BD"/>
    <w:rsid w:val="00BB661A"/>
    <w:rsid w:val="00BE665E"/>
    <w:rsid w:val="00BF2EC0"/>
    <w:rsid w:val="00C105AE"/>
    <w:rsid w:val="00C1579A"/>
    <w:rsid w:val="00C371BE"/>
    <w:rsid w:val="00C47327"/>
    <w:rsid w:val="00C47FEB"/>
    <w:rsid w:val="00C50FC0"/>
    <w:rsid w:val="00C63789"/>
    <w:rsid w:val="00C749CE"/>
    <w:rsid w:val="00C810BB"/>
    <w:rsid w:val="00C81492"/>
    <w:rsid w:val="00C86520"/>
    <w:rsid w:val="00C92BCF"/>
    <w:rsid w:val="00CA1380"/>
    <w:rsid w:val="00CA1C86"/>
    <w:rsid w:val="00CA49EA"/>
    <w:rsid w:val="00CB0FDC"/>
    <w:rsid w:val="00CB4EFB"/>
    <w:rsid w:val="00CB6127"/>
    <w:rsid w:val="00CB67DD"/>
    <w:rsid w:val="00CC6E42"/>
    <w:rsid w:val="00CC7DB3"/>
    <w:rsid w:val="00CD31BD"/>
    <w:rsid w:val="00CD57A1"/>
    <w:rsid w:val="00D104E2"/>
    <w:rsid w:val="00D12463"/>
    <w:rsid w:val="00D13ED6"/>
    <w:rsid w:val="00D21F62"/>
    <w:rsid w:val="00D22893"/>
    <w:rsid w:val="00D22954"/>
    <w:rsid w:val="00D46E71"/>
    <w:rsid w:val="00D55B8D"/>
    <w:rsid w:val="00D73E84"/>
    <w:rsid w:val="00D809DB"/>
    <w:rsid w:val="00D83BE2"/>
    <w:rsid w:val="00D842E8"/>
    <w:rsid w:val="00D86EF7"/>
    <w:rsid w:val="00D91015"/>
    <w:rsid w:val="00DA1C50"/>
    <w:rsid w:val="00DA672E"/>
    <w:rsid w:val="00DB02C2"/>
    <w:rsid w:val="00DB65BF"/>
    <w:rsid w:val="00DB7EE7"/>
    <w:rsid w:val="00DD07EC"/>
    <w:rsid w:val="00DD2285"/>
    <w:rsid w:val="00DE6F32"/>
    <w:rsid w:val="00E13A0E"/>
    <w:rsid w:val="00E14B4B"/>
    <w:rsid w:val="00E2229E"/>
    <w:rsid w:val="00E225C3"/>
    <w:rsid w:val="00E24E1E"/>
    <w:rsid w:val="00E333D0"/>
    <w:rsid w:val="00E3438B"/>
    <w:rsid w:val="00E34A78"/>
    <w:rsid w:val="00E40955"/>
    <w:rsid w:val="00E45B1A"/>
    <w:rsid w:val="00E612B0"/>
    <w:rsid w:val="00E635A2"/>
    <w:rsid w:val="00E723AC"/>
    <w:rsid w:val="00E73A73"/>
    <w:rsid w:val="00E742CC"/>
    <w:rsid w:val="00E74AAE"/>
    <w:rsid w:val="00E75E09"/>
    <w:rsid w:val="00E85CCB"/>
    <w:rsid w:val="00E9700D"/>
    <w:rsid w:val="00E9752E"/>
    <w:rsid w:val="00EA74A9"/>
    <w:rsid w:val="00EB53DC"/>
    <w:rsid w:val="00EB64D9"/>
    <w:rsid w:val="00EC1E78"/>
    <w:rsid w:val="00EC2FEA"/>
    <w:rsid w:val="00ED184C"/>
    <w:rsid w:val="00EE7921"/>
    <w:rsid w:val="00EF172B"/>
    <w:rsid w:val="00EF1D0F"/>
    <w:rsid w:val="00EF2A4F"/>
    <w:rsid w:val="00F22040"/>
    <w:rsid w:val="00F501DE"/>
    <w:rsid w:val="00F51EF1"/>
    <w:rsid w:val="00F66459"/>
    <w:rsid w:val="00F81D94"/>
    <w:rsid w:val="00F83A2E"/>
    <w:rsid w:val="00F83DE9"/>
    <w:rsid w:val="00F84877"/>
    <w:rsid w:val="00FA1081"/>
    <w:rsid w:val="00FA1AF6"/>
    <w:rsid w:val="00FA447B"/>
    <w:rsid w:val="00FB3B64"/>
    <w:rsid w:val="00FB5DFC"/>
    <w:rsid w:val="00FC2541"/>
    <w:rsid w:val="00FC535D"/>
    <w:rsid w:val="00FC7FD2"/>
    <w:rsid w:val="00FE043B"/>
    <w:rsid w:val="00FE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2F4D7"/>
  <w15:chartTrackingRefBased/>
  <w15:docId w15:val="{F29F53FF-6855-4681-B234-A4CF7C7E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D43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D43BE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D43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D43BE"/>
    <w:rPr>
      <w:sz w:val="22"/>
      <w:szCs w:val="22"/>
      <w:lang w:eastAsia="en-US"/>
    </w:rPr>
  </w:style>
  <w:style w:type="paragraph" w:customStyle="1" w:styleId="Standard">
    <w:name w:val="Standard"/>
    <w:rsid w:val="007D43BE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val="es-CO" w:eastAsia="zh-CN" w:bidi="hi-IN"/>
    </w:rPr>
  </w:style>
  <w:style w:type="paragraph" w:styleId="Sinespaciado">
    <w:name w:val="No Spacing"/>
    <w:qFormat/>
    <w:rsid w:val="007D43BE"/>
    <w:rPr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7D4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4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D43BE"/>
    <w:rPr>
      <w:rFonts w:ascii="Tahoma" w:hAnsi="Tahoma" w:cs="Tahoma"/>
      <w:sz w:val="16"/>
      <w:szCs w:val="16"/>
      <w:lang w:eastAsia="en-US"/>
    </w:rPr>
  </w:style>
  <w:style w:type="paragraph" w:customStyle="1" w:styleId="Textbody">
    <w:name w:val="Text body"/>
    <w:basedOn w:val="Standard"/>
    <w:rsid w:val="0004571C"/>
    <w:pPr>
      <w:spacing w:after="120"/>
    </w:pPr>
  </w:style>
  <w:style w:type="paragraph" w:customStyle="1" w:styleId="titulos">
    <w:name w:val="titulos"/>
    <w:basedOn w:val="Normal"/>
    <w:rsid w:val="003C0FE2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Revisin">
    <w:name w:val="Revision"/>
    <w:hidden/>
    <w:uiPriority w:val="99"/>
    <w:semiHidden/>
    <w:rsid w:val="005C3517"/>
    <w:rPr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1D806-AEF0-4E87-99D0-ECE3A567D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Ivan Jose</cp:lastModifiedBy>
  <cp:revision>3</cp:revision>
  <cp:lastPrinted>2017-05-08T23:05:00Z</cp:lastPrinted>
  <dcterms:created xsi:type="dcterms:W3CDTF">2022-08-03T22:39:00Z</dcterms:created>
  <dcterms:modified xsi:type="dcterms:W3CDTF">2022-10-31T08:56:00Z</dcterms:modified>
</cp:coreProperties>
</file>